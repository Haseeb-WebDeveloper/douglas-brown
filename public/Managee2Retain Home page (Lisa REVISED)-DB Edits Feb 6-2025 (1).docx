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4F44E" w14:textId="749602F0" w:rsidR="00E502F5" w:rsidRPr="00083A65" w:rsidRDefault="00E502F5">
      <w:pPr>
        <w:rPr>
          <w:rFonts w:ascii="Cambria" w:hAnsi="Cambria" w:cs="Arial"/>
        </w:rPr>
      </w:pPr>
    </w:p>
    <w:p w14:paraId="39FBB91C" w14:textId="08F92DD5" w:rsidR="00E6194C" w:rsidRPr="00083A65" w:rsidRDefault="00E6194C">
      <w:pPr>
        <w:rPr>
          <w:rFonts w:ascii="Cambria" w:hAnsi="Cambria" w:cs="Arial"/>
        </w:rPr>
      </w:pPr>
    </w:p>
    <w:p w14:paraId="5A6002DE" w14:textId="005B8C7A" w:rsidR="00E6194C" w:rsidRPr="00CE779C" w:rsidRDefault="0098784B" w:rsidP="00E6194C">
      <w:pPr>
        <w:jc w:val="center"/>
        <w:rPr>
          <w:rFonts w:ascii="Cambria" w:hAnsi="Cambria" w:cs="Arial"/>
          <w:b/>
          <w:bCs/>
          <w:i/>
          <w:iCs/>
          <w:sz w:val="28"/>
          <w:szCs w:val="28"/>
        </w:rPr>
      </w:pPr>
      <w:r w:rsidRPr="00CE779C">
        <w:rPr>
          <w:rFonts w:ascii="Cambria" w:hAnsi="Cambria" w:cs="Arial"/>
          <w:b/>
          <w:bCs/>
          <w:i/>
          <w:iCs/>
          <w:sz w:val="28"/>
          <w:szCs w:val="28"/>
        </w:rPr>
        <w:t xml:space="preserve">Ready to transform your workplace and keep more top talent? </w:t>
      </w:r>
    </w:p>
    <w:p w14:paraId="07A89FDC" w14:textId="77777777" w:rsidR="00E6194C" w:rsidRPr="00CE779C" w:rsidRDefault="00E6194C">
      <w:pPr>
        <w:rPr>
          <w:rFonts w:ascii="Cambria" w:hAnsi="Cambria" w:cs="Arial"/>
          <w:i/>
          <w:iCs/>
          <w:sz w:val="28"/>
          <w:szCs w:val="28"/>
        </w:rPr>
      </w:pPr>
    </w:p>
    <w:p w14:paraId="635AD011" w14:textId="5E5B2836" w:rsidR="007E4814" w:rsidRPr="00083A65" w:rsidRDefault="007E4814" w:rsidP="00E6194C">
      <w:pPr>
        <w:jc w:val="center"/>
        <w:rPr>
          <w:rFonts w:ascii="Cambria" w:hAnsi="Cambria" w:cs="Arial"/>
          <w:b/>
          <w:bCs/>
          <w:sz w:val="52"/>
          <w:szCs w:val="52"/>
        </w:rPr>
      </w:pPr>
      <w:r w:rsidRPr="00083A65">
        <w:rPr>
          <w:rFonts w:ascii="Cambria" w:hAnsi="Cambria" w:cs="Arial"/>
          <w:b/>
          <w:bCs/>
          <w:sz w:val="52"/>
          <w:szCs w:val="52"/>
        </w:rPr>
        <w:t xml:space="preserve">Boost Employee Retention, Reduce Absenteeism, and </w:t>
      </w:r>
      <w:r w:rsidR="000F6337" w:rsidRPr="00083A65">
        <w:rPr>
          <w:rFonts w:ascii="Cambria" w:hAnsi="Cambria" w:cs="Arial"/>
          <w:b/>
          <w:bCs/>
          <w:sz w:val="52"/>
          <w:szCs w:val="52"/>
        </w:rPr>
        <w:t>S</w:t>
      </w:r>
      <w:r w:rsidR="002D0913">
        <w:rPr>
          <w:rFonts w:ascii="Cambria" w:hAnsi="Cambria" w:cs="Arial"/>
          <w:b/>
          <w:bCs/>
          <w:sz w:val="52"/>
          <w:szCs w:val="52"/>
        </w:rPr>
        <w:t>kyrocket</w:t>
      </w:r>
      <w:r w:rsidR="000F6337" w:rsidRPr="00083A65">
        <w:rPr>
          <w:rFonts w:ascii="Cambria" w:hAnsi="Cambria" w:cs="Arial"/>
          <w:b/>
          <w:bCs/>
          <w:sz w:val="52"/>
          <w:szCs w:val="52"/>
        </w:rPr>
        <w:t xml:space="preserve"> Your </w:t>
      </w:r>
      <w:r w:rsidR="001241B2">
        <w:rPr>
          <w:rFonts w:ascii="Cambria" w:hAnsi="Cambria" w:cs="Arial"/>
          <w:b/>
          <w:bCs/>
          <w:color w:val="FF0000"/>
          <w:sz w:val="52"/>
          <w:szCs w:val="52"/>
        </w:rPr>
        <w:t>Bottom Line</w:t>
      </w:r>
    </w:p>
    <w:p w14:paraId="134A1B7D" w14:textId="608BEA1C" w:rsidR="00C3185D" w:rsidRDefault="00C3185D" w:rsidP="00E6194C">
      <w:pPr>
        <w:jc w:val="center"/>
        <w:rPr>
          <w:rFonts w:ascii="Cambria" w:hAnsi="Cambria" w:cs="Arial"/>
          <w:b/>
          <w:bCs/>
          <w:sz w:val="40"/>
          <w:szCs w:val="40"/>
        </w:rPr>
      </w:pPr>
    </w:p>
    <w:p w14:paraId="72A13053" w14:textId="34FCB934" w:rsidR="00BB7DA9" w:rsidRPr="00EE54C9" w:rsidRDefault="00AA321F" w:rsidP="00E6194C">
      <w:pPr>
        <w:jc w:val="center"/>
        <w:rPr>
          <w:rFonts w:ascii="Cambria" w:hAnsi="Cambria" w:cs="Arial"/>
          <w:sz w:val="28"/>
          <w:szCs w:val="28"/>
        </w:rPr>
      </w:pPr>
      <w:hyperlink r:id="rId7" w:history="1">
        <w:r w:rsidR="00FC5DDB" w:rsidRPr="000673EF">
          <w:rPr>
            <w:rStyle w:val="Hyperlink"/>
            <w:rFonts w:ascii="Cambria" w:hAnsi="Cambria"/>
          </w:rPr>
          <w:t>[Schedule a Free Consultation]</w:t>
        </w:r>
      </w:hyperlink>
    </w:p>
    <w:p w14:paraId="1F87C517" w14:textId="77777777" w:rsidR="00C3185D" w:rsidRPr="00083A65" w:rsidRDefault="00C3185D" w:rsidP="00E6194C">
      <w:pPr>
        <w:jc w:val="center"/>
        <w:rPr>
          <w:rFonts w:ascii="Cambria" w:hAnsi="Cambria" w:cs="Arial"/>
          <w:b/>
          <w:bCs/>
        </w:rPr>
      </w:pPr>
    </w:p>
    <w:p w14:paraId="4003D784" w14:textId="6E6FAD81" w:rsidR="0082419B" w:rsidRPr="00083A65" w:rsidRDefault="0082419B" w:rsidP="00E6194C">
      <w:pPr>
        <w:jc w:val="center"/>
        <w:rPr>
          <w:rFonts w:ascii="Cambria" w:hAnsi="Cambria" w:cs="Arial"/>
          <w:b/>
          <w:bCs/>
        </w:rPr>
      </w:pPr>
    </w:p>
    <w:p w14:paraId="2E5365AE" w14:textId="6CD73082" w:rsidR="009209B1" w:rsidRPr="00083A65" w:rsidRDefault="006A16AC" w:rsidP="009209B1">
      <w:pPr>
        <w:jc w:val="center"/>
        <w:rPr>
          <w:rFonts w:ascii="Cambria" w:hAnsi="Cambria" w:cs="Arial"/>
          <w:b/>
          <w:bCs/>
          <w:sz w:val="40"/>
          <w:szCs w:val="40"/>
        </w:rPr>
      </w:pPr>
      <w:r w:rsidRPr="00083A65">
        <w:rPr>
          <w:rFonts w:ascii="Cambria" w:hAnsi="Cambria" w:cs="Arial"/>
          <w:b/>
          <w:bCs/>
          <w:sz w:val="40"/>
          <w:szCs w:val="40"/>
        </w:rPr>
        <w:t>The High Cost of Employee Turnover</w:t>
      </w:r>
    </w:p>
    <w:p w14:paraId="5070A1F2" w14:textId="77777777" w:rsidR="009209B1" w:rsidRPr="00083A65" w:rsidRDefault="009209B1" w:rsidP="009209B1">
      <w:pPr>
        <w:jc w:val="center"/>
        <w:rPr>
          <w:rFonts w:ascii="Cambria" w:hAnsi="Cambria" w:cs="Arial"/>
          <w:b/>
          <w:bCs/>
          <w:sz w:val="40"/>
          <w:szCs w:val="40"/>
        </w:rPr>
      </w:pPr>
    </w:p>
    <w:p w14:paraId="54B8E2DA" w14:textId="1AB6C9EB" w:rsidR="0028477B" w:rsidRDefault="00795A4F" w:rsidP="00CE779C">
      <w:pPr>
        <w:pStyle w:val="NormalWeb"/>
        <w:shd w:val="clear" w:color="auto" w:fill="FFFFFF"/>
        <w:spacing w:before="0" w:beforeAutospacing="0" w:after="0" w:afterAutospacing="0" w:line="360" w:lineRule="auto"/>
        <w:contextualSpacing/>
        <w:rPr>
          <w:rFonts w:ascii="Cambria" w:hAnsi="Cambria" w:cs="Arial"/>
          <w:color w:val="000000" w:themeColor="text1"/>
        </w:rPr>
      </w:pPr>
      <w:r w:rsidRPr="00083A65">
        <w:rPr>
          <w:rFonts w:ascii="Cambria" w:hAnsi="Cambria" w:cs="Arial"/>
          <w:color w:val="181818"/>
          <w:spacing w:val="7"/>
        </w:rPr>
        <w:t xml:space="preserve">If you're like many </w:t>
      </w:r>
      <w:r w:rsidR="005A269C">
        <w:rPr>
          <w:rFonts w:ascii="Cambria" w:hAnsi="Cambria" w:cs="Arial"/>
          <w:color w:val="181818"/>
          <w:spacing w:val="7"/>
        </w:rPr>
        <w:t>organizations,</w:t>
      </w:r>
      <w:r w:rsidRPr="00083A65">
        <w:rPr>
          <w:rFonts w:ascii="Cambria" w:hAnsi="Cambria" w:cs="Arial"/>
          <w:color w:val="181818"/>
          <w:spacing w:val="7"/>
        </w:rPr>
        <w:t xml:space="preserve"> </w:t>
      </w:r>
      <w:r w:rsidR="0071792F" w:rsidRPr="009B7C4B">
        <w:rPr>
          <w:rFonts w:ascii="Cambria" w:hAnsi="Cambria" w:cs="Arial"/>
          <w:color w:val="FF0000"/>
          <w:spacing w:val="7"/>
        </w:rPr>
        <w:t>you</w:t>
      </w:r>
      <w:r w:rsidR="00905A3F">
        <w:rPr>
          <w:rFonts w:ascii="Cambria" w:hAnsi="Cambria" w:cs="Arial"/>
          <w:color w:val="FF0000"/>
          <w:spacing w:val="7"/>
        </w:rPr>
        <w:t xml:space="preserve">'ve </w:t>
      </w:r>
      <w:r w:rsidR="0071792F" w:rsidRPr="009B7C4B">
        <w:rPr>
          <w:rFonts w:ascii="Cambria" w:hAnsi="Cambria" w:cs="Arial"/>
          <w:color w:val="FF0000"/>
          <w:spacing w:val="7"/>
        </w:rPr>
        <w:t>seen significant workplace change</w:t>
      </w:r>
      <w:r w:rsidR="009B7C4B" w:rsidRPr="009B7C4B">
        <w:rPr>
          <w:rFonts w:ascii="Cambria" w:hAnsi="Cambria" w:cs="Arial"/>
          <w:color w:val="FF0000"/>
          <w:spacing w:val="7"/>
        </w:rPr>
        <w:t>, increased workforce demands</w:t>
      </w:r>
      <w:r w:rsidR="001B6BA2">
        <w:rPr>
          <w:rFonts w:ascii="Cambria" w:hAnsi="Cambria" w:cs="Arial"/>
          <w:color w:val="FF0000"/>
          <w:spacing w:val="7"/>
        </w:rPr>
        <w:t>,</w:t>
      </w:r>
      <w:r w:rsidR="009B7C4B" w:rsidRPr="009B7C4B">
        <w:rPr>
          <w:rFonts w:ascii="Cambria" w:hAnsi="Cambria" w:cs="Arial"/>
          <w:color w:val="FF0000"/>
          <w:spacing w:val="7"/>
        </w:rPr>
        <w:t xml:space="preserve"> and </w:t>
      </w:r>
      <w:r w:rsidR="005A269C">
        <w:rPr>
          <w:rFonts w:ascii="Cambria" w:hAnsi="Cambria" w:cs="Arial"/>
          <w:color w:val="181818"/>
          <w:spacing w:val="7"/>
        </w:rPr>
        <w:t xml:space="preserve">your biggest </w:t>
      </w:r>
      <w:r w:rsidR="00DA3FBD" w:rsidRPr="00DA3FBD">
        <w:rPr>
          <w:rFonts w:ascii="Cambria" w:hAnsi="Cambria" w:cs="Arial"/>
          <w:color w:val="FF0000"/>
          <w:spacing w:val="7"/>
        </w:rPr>
        <w:t>employee</w:t>
      </w:r>
      <w:r w:rsidR="00DA3FBD">
        <w:rPr>
          <w:rFonts w:ascii="Cambria" w:hAnsi="Cambria" w:cs="Arial"/>
          <w:color w:val="181818"/>
          <w:spacing w:val="7"/>
        </w:rPr>
        <w:t xml:space="preserve"> </w:t>
      </w:r>
      <w:r w:rsidR="005A269C">
        <w:rPr>
          <w:rFonts w:ascii="Cambria" w:hAnsi="Cambria" w:cs="Arial"/>
          <w:color w:val="181818"/>
          <w:spacing w:val="7"/>
        </w:rPr>
        <w:t xml:space="preserve">challenges are </w:t>
      </w:r>
      <w:r w:rsidR="009B7C4B" w:rsidRPr="009B7C4B">
        <w:rPr>
          <w:rFonts w:ascii="Cambria" w:hAnsi="Cambria" w:cs="Arial"/>
          <w:color w:val="FF0000"/>
          <w:spacing w:val="7"/>
        </w:rPr>
        <w:t>now</w:t>
      </w:r>
      <w:r w:rsidR="009B7C4B">
        <w:rPr>
          <w:rFonts w:ascii="Cambria" w:hAnsi="Cambria" w:cs="Arial"/>
          <w:color w:val="181818"/>
          <w:spacing w:val="7"/>
        </w:rPr>
        <w:t xml:space="preserve"> </w:t>
      </w:r>
      <w:r w:rsidRPr="00083A65">
        <w:rPr>
          <w:rFonts w:ascii="Cambria" w:hAnsi="Cambria" w:cs="Arial"/>
          <w:color w:val="181818"/>
          <w:spacing w:val="7"/>
        </w:rPr>
        <w:t>talent retention</w:t>
      </w:r>
      <w:r w:rsidR="009A26C3" w:rsidRPr="00083A65">
        <w:rPr>
          <w:rFonts w:ascii="Cambria" w:hAnsi="Cambria" w:cs="Arial"/>
          <w:color w:val="181818"/>
          <w:spacing w:val="7"/>
        </w:rPr>
        <w:t xml:space="preserve"> </w:t>
      </w:r>
      <w:r w:rsidRPr="00083A65">
        <w:rPr>
          <w:rFonts w:ascii="Cambria" w:hAnsi="Cambria" w:cs="Arial"/>
          <w:color w:val="181818"/>
          <w:spacing w:val="7"/>
        </w:rPr>
        <w:t>and absenteeism</w:t>
      </w:r>
      <w:r w:rsidR="005A269C">
        <w:rPr>
          <w:rFonts w:ascii="Cambria" w:hAnsi="Cambria" w:cs="Arial"/>
          <w:color w:val="181818"/>
          <w:spacing w:val="7"/>
        </w:rPr>
        <w:t xml:space="preserve">. </w:t>
      </w:r>
      <w:r w:rsidR="00A01AB4">
        <w:rPr>
          <w:rFonts w:ascii="Cambria" w:hAnsi="Cambria" w:cs="Arial"/>
          <w:color w:val="181818"/>
          <w:spacing w:val="7"/>
        </w:rPr>
        <w:t xml:space="preserve"> </w:t>
      </w:r>
      <w:r w:rsidR="00FB4E7E" w:rsidRPr="00083A65">
        <w:rPr>
          <w:rFonts w:ascii="Cambria" w:hAnsi="Cambria" w:cs="Arial"/>
          <w:color w:val="000000" w:themeColor="text1"/>
        </w:rPr>
        <w:t xml:space="preserve">Frequent staff turnover leads to financial strain on </w:t>
      </w:r>
      <w:r w:rsidR="005A269C">
        <w:rPr>
          <w:rFonts w:ascii="Cambria" w:hAnsi="Cambria" w:cs="Arial"/>
          <w:color w:val="000000" w:themeColor="text1"/>
        </w:rPr>
        <w:t xml:space="preserve">businesses </w:t>
      </w:r>
      <w:r w:rsidR="00FB4E7E" w:rsidRPr="00083A65">
        <w:rPr>
          <w:rFonts w:ascii="Cambria" w:hAnsi="Cambria" w:cs="Arial"/>
          <w:color w:val="000000" w:themeColor="text1"/>
        </w:rPr>
        <w:t xml:space="preserve">across all industries. </w:t>
      </w:r>
      <w:r w:rsidR="009A26C3" w:rsidRPr="00083A65">
        <w:rPr>
          <w:rFonts w:ascii="Cambria" w:hAnsi="Cambria" w:cs="Arial"/>
          <w:color w:val="000000" w:themeColor="text1"/>
        </w:rPr>
        <w:t xml:space="preserve"> </w:t>
      </w:r>
      <w:r w:rsidR="005A269C">
        <w:rPr>
          <w:rFonts w:ascii="Cambria" w:hAnsi="Cambria" w:cs="Arial"/>
          <w:color w:val="000000" w:themeColor="text1"/>
        </w:rPr>
        <w:t xml:space="preserve">Studies show </w:t>
      </w:r>
      <w:r w:rsidR="00CB21CA" w:rsidRPr="00083A65">
        <w:rPr>
          <w:rFonts w:ascii="Cambria" w:hAnsi="Cambria" w:cs="Arial"/>
          <w:color w:val="000000" w:themeColor="text1"/>
        </w:rPr>
        <w:t xml:space="preserve">average turnover cost </w:t>
      </w:r>
      <w:r w:rsidR="0033434D" w:rsidRPr="00083A65">
        <w:rPr>
          <w:rFonts w:ascii="Cambria" w:hAnsi="Cambria" w:cs="Arial"/>
          <w:color w:val="000000" w:themeColor="text1"/>
        </w:rPr>
        <w:t xml:space="preserve">is </w:t>
      </w:r>
      <w:r w:rsidR="00270225">
        <w:rPr>
          <w:rFonts w:ascii="Cambria" w:hAnsi="Cambria" w:cs="Arial"/>
          <w:color w:val="000000" w:themeColor="text1"/>
        </w:rPr>
        <w:t>between</w:t>
      </w:r>
      <w:r w:rsidR="00CB21CA" w:rsidRPr="00083A65">
        <w:rPr>
          <w:rFonts w:ascii="Cambria" w:hAnsi="Cambria" w:cs="Arial"/>
          <w:color w:val="000000" w:themeColor="text1"/>
        </w:rPr>
        <w:t xml:space="preserve"> </w:t>
      </w:r>
      <w:r w:rsidR="00CB21CA" w:rsidRPr="00596025">
        <w:rPr>
          <w:rFonts w:ascii="Cambria" w:hAnsi="Cambria" w:cs="Arial"/>
          <w:color w:val="FF0000"/>
        </w:rPr>
        <w:t>$</w:t>
      </w:r>
      <w:r w:rsidR="00270225" w:rsidRPr="00596025">
        <w:rPr>
          <w:rFonts w:ascii="Cambria" w:hAnsi="Cambria" w:cs="Arial"/>
          <w:color w:val="FF0000"/>
        </w:rPr>
        <w:t>30,000-</w:t>
      </w:r>
      <w:r w:rsidR="00CB21CA" w:rsidRPr="00596025">
        <w:rPr>
          <w:rFonts w:ascii="Cambria" w:hAnsi="Cambria" w:cs="Arial"/>
          <w:color w:val="FF0000"/>
        </w:rPr>
        <w:t>50</w:t>
      </w:r>
      <w:r w:rsidR="00CD1BEE" w:rsidRPr="00596025">
        <w:rPr>
          <w:rFonts w:ascii="Cambria" w:hAnsi="Cambria" w:cs="Arial"/>
          <w:color w:val="FF0000"/>
        </w:rPr>
        <w:t>,0</w:t>
      </w:r>
      <w:r w:rsidR="00CB21CA" w:rsidRPr="00596025">
        <w:rPr>
          <w:rFonts w:ascii="Cambria" w:hAnsi="Cambria" w:cs="Arial"/>
          <w:color w:val="FF0000"/>
        </w:rPr>
        <w:t>00</w:t>
      </w:r>
      <w:r w:rsidR="00596025">
        <w:rPr>
          <w:rFonts w:ascii="Cambria" w:hAnsi="Cambria" w:cs="Arial"/>
          <w:color w:val="FF0000"/>
        </w:rPr>
        <w:t xml:space="preserve"> </w:t>
      </w:r>
      <w:r w:rsidR="00CB21CA" w:rsidRPr="00083A65">
        <w:rPr>
          <w:rFonts w:ascii="Cambria" w:hAnsi="Cambria" w:cs="Arial"/>
          <w:color w:val="000000" w:themeColor="text1"/>
        </w:rPr>
        <w:t>per lost employee</w:t>
      </w:r>
      <w:r w:rsidR="00CB7CE4">
        <w:rPr>
          <w:rFonts w:ascii="Cambria" w:hAnsi="Cambria" w:cs="Arial"/>
          <w:color w:val="000000" w:themeColor="text1"/>
        </w:rPr>
        <w:t xml:space="preserve"> in </w:t>
      </w:r>
      <w:del w:id="0" w:author="Lisa Blaushild" w:date="2025-02-06T14:16:00Z">
        <w:r w:rsidR="00CB7CE4" w:rsidDel="003805F8">
          <w:rPr>
            <w:rFonts w:ascii="Cambria" w:hAnsi="Cambria" w:cs="Arial"/>
            <w:color w:val="000000" w:themeColor="text1"/>
          </w:rPr>
          <w:delText xml:space="preserve">both direct and indirect costs </w:delText>
        </w:r>
        <w:r w:rsidR="007F0879" w:rsidDel="003805F8">
          <w:rPr>
            <w:rFonts w:ascii="Cambria" w:hAnsi="Cambria" w:cs="Arial"/>
            <w:color w:val="000000" w:themeColor="text1"/>
          </w:rPr>
          <w:delText>(</w:delText>
        </w:r>
      </w:del>
      <w:r w:rsidR="007F0879">
        <w:rPr>
          <w:rFonts w:ascii="Cambria" w:hAnsi="Cambria" w:cs="Arial"/>
          <w:color w:val="000000" w:themeColor="text1"/>
        </w:rPr>
        <w:t>r</w:t>
      </w:r>
      <w:r w:rsidR="00CB21CA" w:rsidRPr="00083A65">
        <w:rPr>
          <w:rFonts w:ascii="Cambria" w:hAnsi="Cambria" w:cs="Arial"/>
          <w:color w:val="000000" w:themeColor="text1"/>
        </w:rPr>
        <w:t>ecruitment efforts</w:t>
      </w:r>
      <w:r w:rsidR="0033434D" w:rsidRPr="00083A65">
        <w:rPr>
          <w:rFonts w:ascii="Cambria" w:hAnsi="Cambria" w:cs="Arial"/>
          <w:color w:val="000000" w:themeColor="text1"/>
        </w:rPr>
        <w:t xml:space="preserve">, </w:t>
      </w:r>
      <w:ins w:id="1" w:author="Lisa Blaushild" w:date="2025-02-06T14:16:00Z">
        <w:r w:rsidR="003805F8">
          <w:rPr>
            <w:rFonts w:ascii="Cambria" w:hAnsi="Cambria" w:cs="Arial"/>
            <w:color w:val="000000" w:themeColor="text1"/>
          </w:rPr>
          <w:t>including</w:t>
        </w:r>
      </w:ins>
      <w:ins w:id="2" w:author="Lisa Blaushild" w:date="2025-02-06T14:17:00Z">
        <w:r w:rsidR="003805F8">
          <w:rPr>
            <w:rFonts w:ascii="Cambria" w:hAnsi="Cambria" w:cs="Arial"/>
            <w:color w:val="000000" w:themeColor="text1"/>
          </w:rPr>
          <w:t xml:space="preserve"> </w:t>
        </w:r>
      </w:ins>
      <w:r w:rsidR="00CB21CA" w:rsidRPr="00083A65">
        <w:rPr>
          <w:rFonts w:ascii="Cambria" w:hAnsi="Cambria" w:cs="Arial"/>
          <w:color w:val="000000" w:themeColor="text1"/>
        </w:rPr>
        <w:t>overtime, temporary staff</w:t>
      </w:r>
      <w:r w:rsidR="0033434D" w:rsidRPr="00083A65">
        <w:rPr>
          <w:rFonts w:ascii="Cambria" w:hAnsi="Cambria" w:cs="Arial"/>
          <w:color w:val="000000" w:themeColor="text1"/>
        </w:rPr>
        <w:t xml:space="preserve">, </w:t>
      </w:r>
      <w:r w:rsidR="005A269C">
        <w:rPr>
          <w:rFonts w:ascii="Cambria" w:hAnsi="Cambria" w:cs="Arial"/>
          <w:color w:val="000000" w:themeColor="text1"/>
        </w:rPr>
        <w:t xml:space="preserve">constant </w:t>
      </w:r>
      <w:r w:rsidR="00CB21CA" w:rsidRPr="00083A65">
        <w:rPr>
          <w:rFonts w:ascii="Cambria" w:hAnsi="Cambria" w:cs="Arial"/>
          <w:color w:val="000000" w:themeColor="text1"/>
        </w:rPr>
        <w:t>training, lost productivity</w:t>
      </w:r>
      <w:r w:rsidR="00A01AB4">
        <w:rPr>
          <w:rFonts w:ascii="Cambria" w:hAnsi="Cambria" w:cs="Arial"/>
          <w:color w:val="000000" w:themeColor="text1"/>
        </w:rPr>
        <w:t>, and more</w:t>
      </w:r>
      <w:r w:rsidR="007F0879">
        <w:rPr>
          <w:rFonts w:ascii="Cambria" w:hAnsi="Cambria" w:cs="Arial"/>
          <w:color w:val="000000" w:themeColor="text1"/>
        </w:rPr>
        <w:t>)</w:t>
      </w:r>
      <w:r w:rsidR="00A01AB4">
        <w:rPr>
          <w:rFonts w:ascii="Cambria" w:hAnsi="Cambria" w:cs="Arial"/>
          <w:color w:val="000000" w:themeColor="text1"/>
        </w:rPr>
        <w:t>.</w:t>
      </w:r>
    </w:p>
    <w:p w14:paraId="1F916BBF" w14:textId="706C7460" w:rsidR="00B86CB4" w:rsidRDefault="00B86CB4" w:rsidP="00CE779C">
      <w:pPr>
        <w:pStyle w:val="NormalWeb"/>
        <w:shd w:val="clear" w:color="auto" w:fill="FFFFFF"/>
        <w:spacing w:before="0" w:beforeAutospacing="0" w:after="0" w:afterAutospacing="0" w:line="360" w:lineRule="auto"/>
        <w:contextualSpacing/>
        <w:rPr>
          <w:rFonts w:ascii="Cambria" w:hAnsi="Cambria" w:cs="Arial"/>
          <w:color w:val="000000" w:themeColor="text1"/>
        </w:rPr>
      </w:pPr>
    </w:p>
    <w:p w14:paraId="5D6D1C75" w14:textId="6F1146D7" w:rsidR="006219D3" w:rsidRPr="00083A65" w:rsidRDefault="00E66787" w:rsidP="00F06744">
      <w:pPr>
        <w:spacing w:line="360" w:lineRule="auto"/>
        <w:contextualSpacing/>
        <w:jc w:val="center"/>
        <w:rPr>
          <w:rStyle w:val="apple-converted-space"/>
          <w:rFonts w:ascii="Cambria" w:hAnsi="Cambria" w:cs="Arial"/>
          <w:color w:val="000000"/>
        </w:rPr>
      </w:pPr>
      <w:r>
        <w:rPr>
          <w:rFonts w:ascii="Cambria" w:hAnsi="Cambria" w:cs="Arial"/>
          <w:color w:val="000000" w:themeColor="text1"/>
        </w:rPr>
        <w:t xml:space="preserve">At </w:t>
      </w:r>
      <w:r w:rsidRPr="00E66787">
        <w:rPr>
          <w:rFonts w:ascii="Cambria" w:hAnsi="Cambria" w:cs="Arial"/>
          <w:b/>
          <w:bCs/>
          <w:color w:val="000000" w:themeColor="text1"/>
        </w:rPr>
        <w:t>Manage2Retain,</w:t>
      </w:r>
      <w:r>
        <w:rPr>
          <w:rFonts w:ascii="Cambria" w:hAnsi="Cambria" w:cs="Arial"/>
          <w:color w:val="000000" w:themeColor="text1"/>
        </w:rPr>
        <w:t xml:space="preserve"> we'll create a customized action plan to </w:t>
      </w:r>
      <w:r w:rsidR="009A2EA4">
        <w:rPr>
          <w:rFonts w:ascii="Cambria" w:hAnsi="Cambria" w:cs="Arial"/>
          <w:color w:val="000000" w:themeColor="text1"/>
        </w:rPr>
        <w:t xml:space="preserve">ensure you keep </w:t>
      </w:r>
      <w:r w:rsidR="00B86CB4" w:rsidRPr="00083A65">
        <w:rPr>
          <w:rFonts w:ascii="Cambria" w:hAnsi="Cambria" w:cs="Arial"/>
          <w:color w:val="000000" w:themeColor="text1"/>
        </w:rPr>
        <w:t>top talent, foster employee loyalty</w:t>
      </w:r>
      <w:r w:rsidR="00B86CB4">
        <w:rPr>
          <w:rFonts w:ascii="Cambria" w:hAnsi="Cambria" w:cs="Arial"/>
          <w:color w:val="000000" w:themeColor="text1"/>
        </w:rPr>
        <w:t xml:space="preserve">, drive </w:t>
      </w:r>
      <w:r w:rsidR="00B86CB4" w:rsidRPr="00083A65">
        <w:rPr>
          <w:rFonts w:ascii="Cambria" w:hAnsi="Cambria" w:cs="Arial"/>
          <w:color w:val="000000" w:themeColor="text1"/>
        </w:rPr>
        <w:t>engagement</w:t>
      </w:r>
      <w:r w:rsidR="00F06744">
        <w:rPr>
          <w:rFonts w:ascii="Cambria" w:hAnsi="Cambria" w:cs="Arial"/>
          <w:color w:val="000000" w:themeColor="text1"/>
        </w:rPr>
        <w:t xml:space="preserve">, and </w:t>
      </w:r>
      <w:r w:rsidR="00763A0E">
        <w:rPr>
          <w:rFonts w:ascii="Cambria" w:hAnsi="Cambria" w:cs="Arial"/>
          <w:color w:val="000000" w:themeColor="text1"/>
        </w:rPr>
        <w:t xml:space="preserve">ensure </w:t>
      </w:r>
      <w:r w:rsidR="0033354C" w:rsidRPr="00C82991">
        <w:rPr>
          <w:rFonts w:ascii="Cambria" w:hAnsi="Cambria" w:cs="Arial"/>
          <w:color w:val="FF0000"/>
        </w:rPr>
        <w:t>success</w:t>
      </w:r>
      <w:r w:rsidR="002D0913">
        <w:rPr>
          <w:rFonts w:ascii="Cambria" w:hAnsi="Cambria" w:cs="Arial"/>
          <w:color w:val="000000" w:themeColor="text1"/>
        </w:rPr>
        <w:t>.</w:t>
      </w:r>
    </w:p>
    <w:p w14:paraId="3B5B7267" w14:textId="77777777" w:rsidR="00F06744" w:rsidRDefault="00F06744" w:rsidP="009209B1">
      <w:pPr>
        <w:jc w:val="center"/>
        <w:rPr>
          <w:rFonts w:ascii="Cambria" w:hAnsi="Cambria" w:cs="Arial"/>
          <w:b/>
          <w:bCs/>
          <w:sz w:val="40"/>
          <w:szCs w:val="40"/>
        </w:rPr>
      </w:pPr>
    </w:p>
    <w:p w14:paraId="1E1F3381" w14:textId="059BBB97" w:rsidR="009209B1" w:rsidRPr="00E24051" w:rsidRDefault="009209B1" w:rsidP="009209B1">
      <w:pPr>
        <w:jc w:val="center"/>
        <w:rPr>
          <w:rFonts w:ascii="Cambria" w:hAnsi="Cambria" w:cs="Arial"/>
          <w:b/>
          <w:bCs/>
          <w:sz w:val="40"/>
          <w:szCs w:val="40"/>
        </w:rPr>
      </w:pPr>
      <w:r w:rsidRPr="00E24051">
        <w:rPr>
          <w:rFonts w:ascii="Cambria" w:hAnsi="Cambria" w:cs="Arial"/>
          <w:b/>
          <w:bCs/>
          <w:sz w:val="40"/>
          <w:szCs w:val="40"/>
        </w:rPr>
        <w:t xml:space="preserve">Why </w:t>
      </w:r>
      <w:r w:rsidR="00F06744">
        <w:rPr>
          <w:rFonts w:ascii="Cambria" w:hAnsi="Cambria" w:cs="Arial"/>
          <w:b/>
          <w:bCs/>
          <w:sz w:val="40"/>
          <w:szCs w:val="40"/>
        </w:rPr>
        <w:t>P</w:t>
      </w:r>
      <w:r w:rsidRPr="00E24051">
        <w:rPr>
          <w:rFonts w:ascii="Cambria" w:hAnsi="Cambria" w:cs="Arial"/>
          <w:b/>
          <w:bCs/>
          <w:sz w:val="40"/>
          <w:szCs w:val="40"/>
        </w:rPr>
        <w:t>rioritiz</w:t>
      </w:r>
      <w:r w:rsidR="006A16AC" w:rsidRPr="00E24051">
        <w:rPr>
          <w:rFonts w:ascii="Cambria" w:hAnsi="Cambria" w:cs="Arial"/>
          <w:b/>
          <w:bCs/>
          <w:sz w:val="40"/>
          <w:szCs w:val="40"/>
        </w:rPr>
        <w:t>ing</w:t>
      </w:r>
      <w:r w:rsidRPr="00E24051">
        <w:rPr>
          <w:rFonts w:ascii="Cambria" w:hAnsi="Cambria" w:cs="Arial"/>
          <w:b/>
          <w:bCs/>
          <w:sz w:val="40"/>
          <w:szCs w:val="40"/>
        </w:rPr>
        <w:t xml:space="preserve"> </w:t>
      </w:r>
      <w:r w:rsidR="00F06744">
        <w:rPr>
          <w:rFonts w:ascii="Cambria" w:hAnsi="Cambria" w:cs="Arial"/>
          <w:b/>
          <w:bCs/>
          <w:sz w:val="40"/>
          <w:szCs w:val="40"/>
        </w:rPr>
        <w:t>E</w:t>
      </w:r>
      <w:r w:rsidRPr="00E24051">
        <w:rPr>
          <w:rFonts w:ascii="Cambria" w:hAnsi="Cambria" w:cs="Arial"/>
          <w:b/>
          <w:bCs/>
          <w:sz w:val="40"/>
          <w:szCs w:val="40"/>
        </w:rPr>
        <w:t xml:space="preserve">mployee </w:t>
      </w:r>
      <w:r w:rsidR="00F06744">
        <w:rPr>
          <w:rFonts w:ascii="Cambria" w:hAnsi="Cambria" w:cs="Arial"/>
          <w:b/>
          <w:bCs/>
          <w:sz w:val="40"/>
          <w:szCs w:val="40"/>
        </w:rPr>
        <w:t>R</w:t>
      </w:r>
      <w:r w:rsidRPr="00E24051">
        <w:rPr>
          <w:rFonts w:ascii="Cambria" w:hAnsi="Cambria" w:cs="Arial"/>
          <w:b/>
          <w:bCs/>
          <w:sz w:val="40"/>
          <w:szCs w:val="40"/>
        </w:rPr>
        <w:t>etention</w:t>
      </w:r>
      <w:r w:rsidR="004D75E3" w:rsidRPr="00E24051">
        <w:rPr>
          <w:rFonts w:ascii="Cambria" w:hAnsi="Cambria" w:cs="Arial"/>
          <w:b/>
          <w:bCs/>
          <w:sz w:val="40"/>
          <w:szCs w:val="40"/>
        </w:rPr>
        <w:t xml:space="preserve"> is </w:t>
      </w:r>
      <w:r w:rsidR="00F06744">
        <w:rPr>
          <w:rFonts w:ascii="Cambria" w:hAnsi="Cambria" w:cs="Arial"/>
          <w:b/>
          <w:bCs/>
          <w:sz w:val="40"/>
          <w:szCs w:val="40"/>
        </w:rPr>
        <w:t>Y</w:t>
      </w:r>
      <w:r w:rsidR="006A16AC" w:rsidRPr="00E24051">
        <w:rPr>
          <w:rFonts w:ascii="Cambria" w:hAnsi="Cambria" w:cs="Arial"/>
          <w:b/>
          <w:bCs/>
          <w:sz w:val="40"/>
          <w:szCs w:val="40"/>
        </w:rPr>
        <w:t xml:space="preserve">our </w:t>
      </w:r>
      <w:r w:rsidR="00F06744">
        <w:rPr>
          <w:rFonts w:ascii="Cambria" w:hAnsi="Cambria" w:cs="Arial"/>
          <w:b/>
          <w:bCs/>
          <w:sz w:val="40"/>
          <w:szCs w:val="40"/>
        </w:rPr>
        <w:t>K</w:t>
      </w:r>
      <w:r w:rsidR="004D75E3" w:rsidRPr="00E24051">
        <w:rPr>
          <w:rFonts w:ascii="Cambria" w:hAnsi="Cambria" w:cs="Arial"/>
          <w:b/>
          <w:bCs/>
          <w:sz w:val="40"/>
          <w:szCs w:val="40"/>
        </w:rPr>
        <w:t xml:space="preserve">ey for </w:t>
      </w:r>
      <w:r w:rsidR="00F06744">
        <w:rPr>
          <w:rFonts w:ascii="Cambria" w:hAnsi="Cambria" w:cs="Arial"/>
          <w:b/>
          <w:bCs/>
          <w:sz w:val="40"/>
          <w:szCs w:val="40"/>
        </w:rPr>
        <w:t>S</w:t>
      </w:r>
      <w:r w:rsidR="004D75E3" w:rsidRPr="00E24051">
        <w:rPr>
          <w:rFonts w:ascii="Cambria" w:hAnsi="Cambria" w:cs="Arial"/>
          <w:b/>
          <w:bCs/>
          <w:sz w:val="40"/>
          <w:szCs w:val="40"/>
        </w:rPr>
        <w:t xml:space="preserve">uccess </w:t>
      </w:r>
    </w:p>
    <w:p w14:paraId="2E07AE36" w14:textId="77777777" w:rsidR="009209B1" w:rsidRPr="00083A65" w:rsidRDefault="009209B1" w:rsidP="009209B1">
      <w:pPr>
        <w:jc w:val="center"/>
        <w:rPr>
          <w:rFonts w:ascii="Cambria" w:hAnsi="Cambria" w:cs="Arial"/>
          <w:b/>
          <w:bCs/>
          <w:sz w:val="40"/>
          <w:szCs w:val="40"/>
        </w:rPr>
      </w:pPr>
    </w:p>
    <w:p w14:paraId="6EAB32FC" w14:textId="0C586FDB" w:rsidR="007255EF" w:rsidRDefault="009209B1" w:rsidP="007255EF">
      <w:pPr>
        <w:spacing w:line="360" w:lineRule="auto"/>
        <w:contextualSpacing/>
        <w:rPr>
          <w:rFonts w:ascii="Cambria" w:hAnsi="Cambria" w:cs="Arial"/>
        </w:rPr>
      </w:pPr>
      <w:r w:rsidRPr="007255EF">
        <w:rPr>
          <w:rFonts w:ascii="Cambria" w:hAnsi="Cambria" w:cs="Arial"/>
          <w:color w:val="000000" w:themeColor="text1"/>
        </w:rPr>
        <w:t>While strong acquisition efforts</w:t>
      </w:r>
      <w:r w:rsidR="00C76326">
        <w:rPr>
          <w:rFonts w:ascii="Cambria" w:hAnsi="Cambria" w:cs="Arial"/>
          <w:color w:val="000000" w:themeColor="text1"/>
        </w:rPr>
        <w:t xml:space="preserve"> are </w:t>
      </w:r>
      <w:r w:rsidR="00B44310">
        <w:rPr>
          <w:rFonts w:ascii="Cambria" w:hAnsi="Cambria" w:cs="Arial"/>
          <w:color w:val="000000" w:themeColor="text1"/>
        </w:rPr>
        <w:t>needed</w:t>
      </w:r>
      <w:r w:rsidR="009A26C3" w:rsidRPr="007255EF">
        <w:rPr>
          <w:rFonts w:ascii="Cambria" w:hAnsi="Cambria" w:cs="Arial"/>
          <w:color w:val="000000" w:themeColor="text1"/>
        </w:rPr>
        <w:t xml:space="preserve">, </w:t>
      </w:r>
      <w:r w:rsidR="00636CBA">
        <w:rPr>
          <w:rFonts w:ascii="Cambria" w:hAnsi="Cambria" w:cs="Arial"/>
          <w:color w:val="000000" w:themeColor="text1"/>
        </w:rPr>
        <w:t xml:space="preserve">a focus </w:t>
      </w:r>
      <w:r w:rsidR="00F85C80">
        <w:rPr>
          <w:rFonts w:ascii="Cambria" w:hAnsi="Cambria" w:cs="Arial"/>
          <w:color w:val="000000" w:themeColor="text1"/>
        </w:rPr>
        <w:t>on talent</w:t>
      </w:r>
      <w:r w:rsidR="002E0361" w:rsidRPr="007255EF">
        <w:rPr>
          <w:rFonts w:ascii="Cambria" w:hAnsi="Cambria" w:cs="Arial"/>
          <w:color w:val="000000" w:themeColor="text1"/>
        </w:rPr>
        <w:t xml:space="preserve"> retention strategies </w:t>
      </w:r>
      <w:r w:rsidR="00FE6A3E" w:rsidRPr="007255EF">
        <w:rPr>
          <w:rFonts w:ascii="Cambria" w:hAnsi="Cambria" w:cs="Arial"/>
          <w:color w:val="000000" w:themeColor="text1"/>
        </w:rPr>
        <w:t xml:space="preserve">is </w:t>
      </w:r>
      <w:r w:rsidR="007F77EB" w:rsidRPr="007255EF">
        <w:rPr>
          <w:rFonts w:ascii="Cambria" w:hAnsi="Cambria" w:cs="Arial"/>
          <w:color w:val="000000" w:themeColor="text1"/>
        </w:rPr>
        <w:t>equally</w:t>
      </w:r>
      <w:r w:rsidR="00B44310">
        <w:rPr>
          <w:rFonts w:ascii="Cambria" w:hAnsi="Cambria" w:cs="Arial"/>
          <w:color w:val="000000" w:themeColor="text1"/>
        </w:rPr>
        <w:t xml:space="preserve"> </w:t>
      </w:r>
      <w:r w:rsidR="00A01AB4" w:rsidRPr="007255EF">
        <w:rPr>
          <w:rFonts w:ascii="Cambria" w:hAnsi="Cambria" w:cs="Arial"/>
          <w:color w:val="000000" w:themeColor="text1"/>
        </w:rPr>
        <w:t xml:space="preserve">important. </w:t>
      </w:r>
      <w:r w:rsidR="00F63CE1">
        <w:rPr>
          <w:rFonts w:ascii="Cambria" w:hAnsi="Cambria" w:cs="Arial"/>
          <w:color w:val="000000" w:themeColor="text1"/>
        </w:rPr>
        <w:t xml:space="preserve">Yet </w:t>
      </w:r>
      <w:r w:rsidR="00623D04">
        <w:rPr>
          <w:rFonts w:ascii="Cambria" w:hAnsi="Cambria" w:cs="Arial"/>
          <w:color w:val="000000" w:themeColor="text1"/>
        </w:rPr>
        <w:t>often</w:t>
      </w:r>
      <w:r w:rsidR="007F77EB" w:rsidRPr="007255EF">
        <w:rPr>
          <w:rFonts w:ascii="Cambria" w:hAnsi="Cambria" w:cs="Arial"/>
          <w:color w:val="000000" w:themeColor="text1"/>
        </w:rPr>
        <w:t xml:space="preserve"> CEOs</w:t>
      </w:r>
      <w:r w:rsidR="00131D3F">
        <w:rPr>
          <w:rFonts w:ascii="Cambria" w:hAnsi="Cambria" w:cs="Arial"/>
          <w:color w:val="000000" w:themeColor="text1"/>
        </w:rPr>
        <w:t>, executives</w:t>
      </w:r>
      <w:r w:rsidR="007F77EB" w:rsidRPr="007255EF">
        <w:rPr>
          <w:rFonts w:ascii="Cambria" w:hAnsi="Cambria" w:cs="Arial"/>
          <w:color w:val="000000" w:themeColor="text1"/>
        </w:rPr>
        <w:t xml:space="preserve"> and managers</w:t>
      </w:r>
      <w:r w:rsidR="0033354C">
        <w:rPr>
          <w:rFonts w:ascii="Cambria" w:hAnsi="Cambria" w:cs="Arial"/>
          <w:color w:val="000000" w:themeColor="text1"/>
        </w:rPr>
        <w:t xml:space="preserve"> </w:t>
      </w:r>
      <w:r w:rsidR="0033354C" w:rsidRPr="00F70595">
        <w:rPr>
          <w:rFonts w:ascii="Cambria" w:hAnsi="Cambria" w:cs="Arial"/>
          <w:color w:val="FF0000"/>
        </w:rPr>
        <w:t>don</w:t>
      </w:r>
      <w:r w:rsidR="00D12A32" w:rsidRPr="00F70595">
        <w:rPr>
          <w:rFonts w:ascii="Cambria" w:hAnsi="Cambria" w:cs="Arial"/>
          <w:color w:val="FF0000"/>
        </w:rPr>
        <w:t>’</w:t>
      </w:r>
      <w:r w:rsidR="0033354C" w:rsidRPr="00F70595">
        <w:rPr>
          <w:rFonts w:ascii="Cambria" w:hAnsi="Cambria" w:cs="Arial"/>
          <w:color w:val="FF0000"/>
        </w:rPr>
        <w:t xml:space="preserve">t </w:t>
      </w:r>
      <w:r w:rsidR="00623D04">
        <w:rPr>
          <w:rFonts w:ascii="Cambria" w:hAnsi="Cambria" w:cs="Arial"/>
          <w:color w:val="FF0000"/>
        </w:rPr>
        <w:t>know</w:t>
      </w:r>
      <w:r w:rsidR="00144741" w:rsidRPr="00F70595">
        <w:rPr>
          <w:rFonts w:ascii="Cambria" w:hAnsi="Cambria" w:cs="Arial"/>
          <w:color w:val="FF0000"/>
        </w:rPr>
        <w:t xml:space="preserve"> </w:t>
      </w:r>
      <w:r w:rsidR="0033354C">
        <w:rPr>
          <w:rFonts w:ascii="Cambria" w:hAnsi="Cambria" w:cs="Arial"/>
          <w:color w:val="000000" w:themeColor="text1"/>
        </w:rPr>
        <w:t xml:space="preserve">how </w:t>
      </w:r>
      <w:r w:rsidR="00472B06">
        <w:rPr>
          <w:rFonts w:ascii="Cambria" w:hAnsi="Cambria" w:cs="Arial"/>
          <w:color w:val="000000" w:themeColor="text1"/>
        </w:rPr>
        <w:t xml:space="preserve">to </w:t>
      </w:r>
      <w:r w:rsidR="003F05EE">
        <w:rPr>
          <w:rFonts w:ascii="Cambria" w:hAnsi="Cambria" w:cs="Arial"/>
          <w:color w:val="000000" w:themeColor="text1"/>
        </w:rPr>
        <w:t>ensure</w:t>
      </w:r>
      <w:r w:rsidR="00F50BEE" w:rsidRPr="007255EF">
        <w:rPr>
          <w:rFonts w:ascii="Cambria" w:hAnsi="Cambria" w:cs="Arial"/>
          <w:color w:val="000000" w:themeColor="text1"/>
        </w:rPr>
        <w:t xml:space="preserve"> </w:t>
      </w:r>
      <w:r w:rsidR="00EB287D">
        <w:rPr>
          <w:rFonts w:ascii="Cambria" w:hAnsi="Cambria" w:cs="Arial"/>
          <w:color w:val="000000" w:themeColor="text1"/>
        </w:rPr>
        <w:t xml:space="preserve">employees </w:t>
      </w:r>
      <w:r w:rsidR="00F50BEE" w:rsidRPr="007255EF">
        <w:rPr>
          <w:rFonts w:ascii="Cambria" w:hAnsi="Cambria" w:cs="Arial"/>
          <w:color w:val="000000" w:themeColor="text1"/>
        </w:rPr>
        <w:t>stick around</w:t>
      </w:r>
      <w:r w:rsidR="00E66787">
        <w:rPr>
          <w:rFonts w:ascii="Cambria" w:hAnsi="Cambria" w:cs="Arial"/>
          <w:color w:val="000000" w:themeColor="text1"/>
        </w:rPr>
        <w:t xml:space="preserve">.  </w:t>
      </w:r>
      <w:r w:rsidR="00BE1C3A" w:rsidRPr="007255EF">
        <w:rPr>
          <w:rFonts w:ascii="Cambria" w:hAnsi="Cambria" w:cs="Arial"/>
          <w:color w:val="000000" w:themeColor="text1"/>
        </w:rPr>
        <w:t xml:space="preserve">Without </w:t>
      </w:r>
      <w:r w:rsidR="002E0361" w:rsidRPr="007255EF">
        <w:rPr>
          <w:rFonts w:ascii="Cambria" w:hAnsi="Cambria" w:cs="Arial"/>
          <w:color w:val="000000" w:themeColor="text1"/>
        </w:rPr>
        <w:t xml:space="preserve">effective </w:t>
      </w:r>
      <w:r w:rsidR="00B776DD" w:rsidRPr="007255EF">
        <w:rPr>
          <w:rFonts w:ascii="Cambria" w:hAnsi="Cambria" w:cs="Arial"/>
          <w:color w:val="000000" w:themeColor="text1"/>
        </w:rPr>
        <w:t>retention strategie</w:t>
      </w:r>
      <w:r w:rsidR="00E66787">
        <w:rPr>
          <w:rFonts w:ascii="Cambria" w:hAnsi="Cambria" w:cs="Arial"/>
          <w:color w:val="000000" w:themeColor="text1"/>
        </w:rPr>
        <w:t xml:space="preserve">s, </w:t>
      </w:r>
      <w:r w:rsidR="00B776DD" w:rsidRPr="007255EF">
        <w:rPr>
          <w:rFonts w:ascii="Cambria" w:hAnsi="Cambria" w:cs="Arial"/>
          <w:color w:val="000000" w:themeColor="text1"/>
        </w:rPr>
        <w:t xml:space="preserve">you'll continue to </w:t>
      </w:r>
      <w:r w:rsidR="00BE1C3A" w:rsidRPr="007255EF">
        <w:rPr>
          <w:rFonts w:ascii="Cambria" w:hAnsi="Cambria" w:cs="Arial"/>
          <w:color w:val="000000" w:themeColor="text1"/>
        </w:rPr>
        <w:t>drive up costs, dis</w:t>
      </w:r>
      <w:r w:rsidR="00A01AB4" w:rsidRPr="007255EF">
        <w:rPr>
          <w:rFonts w:ascii="Cambria" w:hAnsi="Cambria" w:cs="Arial"/>
          <w:color w:val="000000" w:themeColor="text1"/>
        </w:rPr>
        <w:t>rupt operations,</w:t>
      </w:r>
      <w:r w:rsidR="00BE1C3A" w:rsidRPr="007255EF">
        <w:rPr>
          <w:rFonts w:ascii="Cambria" w:hAnsi="Cambria" w:cs="Arial"/>
          <w:color w:val="000000" w:themeColor="text1"/>
        </w:rPr>
        <w:t xml:space="preserve"> and ultimately threaten organizational sustainability. </w:t>
      </w:r>
      <w:r w:rsidR="00E66787">
        <w:rPr>
          <w:rFonts w:ascii="Cambria" w:hAnsi="Cambria" w:cs="Arial"/>
          <w:color w:val="000000" w:themeColor="text1"/>
        </w:rPr>
        <w:t xml:space="preserve"> </w:t>
      </w:r>
      <w:r w:rsidR="007255EF" w:rsidRPr="007255EF">
        <w:rPr>
          <w:rFonts w:ascii="Cambria" w:hAnsi="Cambria" w:cs="Arial"/>
        </w:rPr>
        <w:t>Unless employee</w:t>
      </w:r>
      <w:r w:rsidR="00F85C80">
        <w:rPr>
          <w:rFonts w:ascii="Cambria" w:hAnsi="Cambria" w:cs="Arial"/>
        </w:rPr>
        <w:t xml:space="preserve">’ </w:t>
      </w:r>
      <w:r w:rsidR="00BB6E7C">
        <w:rPr>
          <w:rFonts w:ascii="Cambria" w:hAnsi="Cambria" w:cs="Arial"/>
        </w:rPr>
        <w:t xml:space="preserve">needs are met and they </w:t>
      </w:r>
      <w:r w:rsidR="007255EF" w:rsidRPr="007255EF">
        <w:rPr>
          <w:rFonts w:ascii="Cambria" w:hAnsi="Cambria" w:cs="Arial"/>
        </w:rPr>
        <w:t xml:space="preserve">see a future with your </w:t>
      </w:r>
      <w:r w:rsidR="00BB6E7C">
        <w:rPr>
          <w:rFonts w:ascii="Cambria" w:hAnsi="Cambria" w:cs="Arial"/>
        </w:rPr>
        <w:t>organization,</w:t>
      </w:r>
      <w:r w:rsidR="007255EF" w:rsidRPr="007255EF">
        <w:rPr>
          <w:rFonts w:ascii="Cambria" w:hAnsi="Cambria" w:cs="Arial"/>
        </w:rPr>
        <w:t xml:space="preserve"> they're at high risk of leaving.</w:t>
      </w:r>
    </w:p>
    <w:p w14:paraId="60A1925B" w14:textId="31788447" w:rsidR="00D6453F" w:rsidRDefault="00D6453F" w:rsidP="007255EF">
      <w:pPr>
        <w:spacing w:line="360" w:lineRule="auto"/>
        <w:contextualSpacing/>
        <w:rPr>
          <w:rFonts w:ascii="Cambria" w:hAnsi="Cambria" w:cs="Arial"/>
        </w:rPr>
      </w:pPr>
    </w:p>
    <w:p w14:paraId="77775BC0" w14:textId="3E9EA5F6" w:rsidR="00D6453F" w:rsidRPr="007255EF" w:rsidRDefault="00F5594E" w:rsidP="007255EF">
      <w:pPr>
        <w:spacing w:line="360" w:lineRule="auto"/>
        <w:contextualSpacing/>
        <w:rPr>
          <w:rFonts w:ascii="Cambria" w:hAnsi="Cambria" w:cs="Arial"/>
        </w:rPr>
      </w:pPr>
      <w:r>
        <w:rPr>
          <w:rFonts w:ascii="Cambria" w:hAnsi="Cambria" w:cs="Arial"/>
        </w:rPr>
        <w:t>Manage2Retain</w:t>
      </w:r>
      <w:r w:rsidR="00F63CE1">
        <w:rPr>
          <w:rFonts w:ascii="Cambria" w:hAnsi="Cambria" w:cs="Arial"/>
        </w:rPr>
        <w:t xml:space="preserve"> </w:t>
      </w:r>
      <w:r>
        <w:rPr>
          <w:rFonts w:ascii="Cambria" w:hAnsi="Cambria" w:cs="Arial"/>
        </w:rPr>
        <w:t>help</w:t>
      </w:r>
      <w:r w:rsidR="00F63CE1">
        <w:rPr>
          <w:rFonts w:ascii="Cambria" w:hAnsi="Cambria" w:cs="Arial"/>
        </w:rPr>
        <w:t>s</w:t>
      </w:r>
      <w:r>
        <w:rPr>
          <w:rFonts w:ascii="Cambria" w:hAnsi="Cambria" w:cs="Arial"/>
        </w:rPr>
        <w:t xml:space="preserve"> you</w:t>
      </w:r>
      <w:r w:rsidR="00E66787">
        <w:rPr>
          <w:rFonts w:ascii="Cambria" w:hAnsi="Cambria" w:cs="Arial"/>
        </w:rPr>
        <w:t xml:space="preserve"> </w:t>
      </w:r>
      <w:r w:rsidR="00D6453F" w:rsidRPr="00083A65">
        <w:rPr>
          <w:rFonts w:ascii="Cambria" w:hAnsi="Cambria" w:cs="Arial"/>
          <w:color w:val="000000"/>
        </w:rPr>
        <w:t xml:space="preserve">overcome </w:t>
      </w:r>
      <w:r w:rsidR="00E66787">
        <w:rPr>
          <w:rFonts w:ascii="Cambria" w:hAnsi="Cambria" w:cs="Arial"/>
          <w:color w:val="000000"/>
        </w:rPr>
        <w:t xml:space="preserve">your retention </w:t>
      </w:r>
      <w:r w:rsidR="00D6453F" w:rsidRPr="00083A65">
        <w:rPr>
          <w:rFonts w:ascii="Cambria" w:hAnsi="Cambria" w:cs="Arial"/>
          <w:color w:val="000000"/>
        </w:rPr>
        <w:t>challenges</w:t>
      </w:r>
      <w:r w:rsidR="00E66787">
        <w:rPr>
          <w:rFonts w:ascii="Cambria" w:hAnsi="Cambria" w:cs="Arial"/>
          <w:color w:val="000000"/>
        </w:rPr>
        <w:t xml:space="preserve">, </w:t>
      </w:r>
      <w:r w:rsidR="00D6453F" w:rsidRPr="00083A65">
        <w:rPr>
          <w:rFonts w:ascii="Cambria" w:hAnsi="Cambria" w:cs="Arial"/>
          <w:color w:val="000000"/>
        </w:rPr>
        <w:t xml:space="preserve">disengagement, ineffective </w:t>
      </w:r>
      <w:r w:rsidR="0072286D" w:rsidRPr="00083A65">
        <w:rPr>
          <w:rFonts w:ascii="Cambria" w:hAnsi="Cambria" w:cs="Arial"/>
          <w:color w:val="000000"/>
        </w:rPr>
        <w:t>leadership</w:t>
      </w:r>
      <w:r w:rsidR="00D6453F" w:rsidRPr="00083A65">
        <w:rPr>
          <w:rFonts w:ascii="Cambria" w:hAnsi="Cambria" w:cs="Arial"/>
          <w:color w:val="000000"/>
        </w:rPr>
        <w:t xml:space="preserve"> and poor onboarding proce</w:t>
      </w:r>
      <w:r w:rsidR="00066A17">
        <w:rPr>
          <w:rFonts w:ascii="Cambria" w:hAnsi="Cambria" w:cs="Arial"/>
          <w:color w:val="000000"/>
        </w:rPr>
        <w:t>sses</w:t>
      </w:r>
      <w:r w:rsidR="00EB287D">
        <w:rPr>
          <w:rFonts w:ascii="Cambria" w:hAnsi="Cambria" w:cs="Arial"/>
          <w:color w:val="000000"/>
        </w:rPr>
        <w:t xml:space="preserve"> with our groundbreaking strategies. </w:t>
      </w:r>
    </w:p>
    <w:p w14:paraId="38CFE38F" w14:textId="77777777" w:rsidR="007255EF" w:rsidRPr="00083A65" w:rsidRDefault="007255EF" w:rsidP="007255EF">
      <w:pPr>
        <w:spacing w:line="360" w:lineRule="auto"/>
        <w:contextualSpacing/>
        <w:rPr>
          <w:rFonts w:ascii="Cambria" w:hAnsi="Cambria" w:cs="Arial"/>
        </w:rPr>
      </w:pPr>
    </w:p>
    <w:p w14:paraId="7818A033" w14:textId="72C114A6" w:rsidR="000F3CF5" w:rsidRPr="00083A65" w:rsidRDefault="000F3CF5" w:rsidP="000F3CF5">
      <w:pPr>
        <w:jc w:val="center"/>
        <w:rPr>
          <w:rFonts w:ascii="Cambria" w:hAnsi="Cambria" w:cs="Arial"/>
          <w:b/>
          <w:bCs/>
          <w:sz w:val="40"/>
          <w:szCs w:val="40"/>
        </w:rPr>
      </w:pPr>
      <w:r w:rsidRPr="00083A65">
        <w:rPr>
          <w:rFonts w:ascii="Cambria" w:hAnsi="Cambria" w:cs="Arial"/>
          <w:b/>
          <w:bCs/>
          <w:sz w:val="40"/>
          <w:szCs w:val="40"/>
        </w:rPr>
        <w:t>The Statistics Speak for Themselves</w:t>
      </w:r>
    </w:p>
    <w:p w14:paraId="3A08B401" w14:textId="77777777" w:rsidR="002E0361" w:rsidRPr="00083A65" w:rsidRDefault="002E0361" w:rsidP="006E4C48">
      <w:pPr>
        <w:rPr>
          <w:rFonts w:ascii="Cambria" w:hAnsi="Cambria" w:cs="Arial"/>
        </w:rPr>
      </w:pPr>
    </w:p>
    <w:p w14:paraId="79961F69" w14:textId="321C813B" w:rsidR="00EF3BEF" w:rsidRPr="00E66787" w:rsidRDefault="002E0361" w:rsidP="00EF3BEF">
      <w:pPr>
        <w:jc w:val="center"/>
        <w:rPr>
          <w:rFonts w:ascii="Cambria" w:hAnsi="Cambria" w:cs="Arial"/>
          <w:color w:val="000000" w:themeColor="text1"/>
          <w:sz w:val="28"/>
          <w:szCs w:val="28"/>
        </w:rPr>
      </w:pPr>
      <w:r w:rsidRPr="00E66787">
        <w:rPr>
          <w:rFonts w:ascii="Cambria" w:hAnsi="Cambria" w:cs="Arial"/>
          <w:sz w:val="28"/>
          <w:szCs w:val="28"/>
        </w:rPr>
        <w:t xml:space="preserve">Frequent staff </w:t>
      </w:r>
      <w:r w:rsidR="00432E31" w:rsidRPr="00E66787">
        <w:rPr>
          <w:rFonts w:ascii="Cambria" w:hAnsi="Cambria" w:cs="Arial"/>
          <w:color w:val="000000" w:themeColor="text1"/>
          <w:sz w:val="28"/>
          <w:szCs w:val="28"/>
        </w:rPr>
        <w:t xml:space="preserve">turnover </w:t>
      </w:r>
      <w:r w:rsidR="00B740A8" w:rsidRPr="00E66787">
        <w:rPr>
          <w:rFonts w:ascii="Cambria" w:hAnsi="Cambria" w:cs="Arial"/>
          <w:color w:val="000000" w:themeColor="text1"/>
          <w:sz w:val="28"/>
          <w:szCs w:val="28"/>
        </w:rPr>
        <w:t xml:space="preserve">and absenteeism </w:t>
      </w:r>
      <w:r w:rsidR="00432E31" w:rsidRPr="00E66787">
        <w:rPr>
          <w:rFonts w:ascii="Cambria" w:hAnsi="Cambria" w:cs="Arial"/>
          <w:color w:val="000000" w:themeColor="text1"/>
          <w:sz w:val="28"/>
          <w:szCs w:val="28"/>
        </w:rPr>
        <w:t>come</w:t>
      </w:r>
      <w:r w:rsidR="00E66787" w:rsidRPr="00E66787">
        <w:rPr>
          <w:rFonts w:ascii="Cambria" w:hAnsi="Cambria" w:cs="Arial"/>
          <w:color w:val="000000" w:themeColor="text1"/>
          <w:sz w:val="28"/>
          <w:szCs w:val="28"/>
        </w:rPr>
        <w:t xml:space="preserve"> </w:t>
      </w:r>
      <w:r w:rsidR="00432E31" w:rsidRPr="00E66787">
        <w:rPr>
          <w:rFonts w:ascii="Cambria" w:hAnsi="Cambria" w:cs="Arial"/>
          <w:color w:val="000000" w:themeColor="text1"/>
          <w:sz w:val="28"/>
          <w:szCs w:val="28"/>
        </w:rPr>
        <w:t>with a high cost that goes way beyond the dollar sig</w:t>
      </w:r>
      <w:r w:rsidR="00726604">
        <w:rPr>
          <w:rFonts w:ascii="Cambria" w:hAnsi="Cambria" w:cs="Arial"/>
          <w:color w:val="000000" w:themeColor="text1"/>
          <w:sz w:val="28"/>
          <w:szCs w:val="28"/>
        </w:rPr>
        <w:t>n.</w:t>
      </w:r>
    </w:p>
    <w:p w14:paraId="7660F5DC" w14:textId="77777777" w:rsidR="00EF3BEF" w:rsidRPr="00EF3BEF" w:rsidRDefault="00EF3BEF" w:rsidP="00EF3BEF">
      <w:pPr>
        <w:rPr>
          <w:rFonts w:ascii="Cambria" w:hAnsi="Cambria" w:cs="Arial"/>
          <w:color w:val="000000" w:themeColor="text1"/>
        </w:rPr>
      </w:pPr>
    </w:p>
    <w:p w14:paraId="25FFF8E7" w14:textId="4C51E191" w:rsidR="00EF3BEF" w:rsidRPr="00083A65" w:rsidRDefault="00EF3BEF" w:rsidP="00EF3BEF">
      <w:pPr>
        <w:numPr>
          <w:ilvl w:val="0"/>
          <w:numId w:val="8"/>
        </w:numPr>
        <w:spacing w:after="120"/>
        <w:ind w:left="300"/>
        <w:rPr>
          <w:rFonts w:ascii="Cambria" w:eastAsia="Times New Roman" w:hAnsi="Cambria" w:cs="Times New Roman"/>
          <w:spacing w:val="2"/>
        </w:rPr>
      </w:pPr>
      <w:r w:rsidRPr="00EF3BEF">
        <w:rPr>
          <w:rFonts w:ascii="Cambria" w:eastAsia="Times New Roman" w:hAnsi="Cambria" w:cs="Times New Roman"/>
          <w:color w:val="001D35"/>
          <w:spacing w:val="2"/>
        </w:rPr>
        <w:t xml:space="preserve">40% loss in productivity due to </w:t>
      </w:r>
      <w:r w:rsidR="002D0913">
        <w:rPr>
          <w:rFonts w:ascii="Cambria" w:eastAsia="Times New Roman" w:hAnsi="Cambria" w:cs="Times New Roman"/>
          <w:color w:val="001D35"/>
          <w:spacing w:val="2"/>
        </w:rPr>
        <w:t>employee</w:t>
      </w:r>
      <w:r w:rsidRPr="00EF3BEF">
        <w:rPr>
          <w:rFonts w:ascii="Cambria" w:eastAsia="Times New Roman" w:hAnsi="Cambria" w:cs="Times New Roman"/>
          <w:color w:val="001D35"/>
          <w:spacing w:val="2"/>
        </w:rPr>
        <w:t xml:space="preserve"> absences. </w:t>
      </w:r>
    </w:p>
    <w:p w14:paraId="182B8974" w14:textId="3D82593D" w:rsidR="00EF3BEF" w:rsidRPr="002C58FE" w:rsidRDefault="002D0913" w:rsidP="00EF3BEF">
      <w:pPr>
        <w:numPr>
          <w:ilvl w:val="0"/>
          <w:numId w:val="8"/>
        </w:numPr>
        <w:spacing w:after="120"/>
        <w:ind w:left="300"/>
        <w:rPr>
          <w:rFonts w:ascii="Cambria" w:eastAsia="Times New Roman" w:hAnsi="Cambria" w:cs="Times New Roman"/>
          <w:color w:val="FF0000"/>
          <w:spacing w:val="2"/>
        </w:rPr>
      </w:pPr>
      <w:r w:rsidRPr="002C58FE">
        <w:rPr>
          <w:rFonts w:ascii="Cambria" w:eastAsia="Times New Roman" w:hAnsi="Cambria" w:cs="Times New Roman"/>
          <w:color w:val="FF0000"/>
          <w:spacing w:val="2"/>
        </w:rPr>
        <w:t xml:space="preserve">15-30% employee </w:t>
      </w:r>
      <w:r w:rsidR="00D727D3" w:rsidRPr="002C58FE">
        <w:rPr>
          <w:rFonts w:ascii="Cambria" w:eastAsia="Times New Roman" w:hAnsi="Cambria" w:cs="Times New Roman"/>
          <w:color w:val="FF0000"/>
          <w:spacing w:val="2"/>
        </w:rPr>
        <w:t xml:space="preserve">turnover </w:t>
      </w:r>
      <w:r w:rsidRPr="002C58FE">
        <w:rPr>
          <w:rFonts w:ascii="Cambria" w:eastAsia="Times New Roman" w:hAnsi="Cambria" w:cs="Times New Roman"/>
          <w:color w:val="FF0000"/>
          <w:spacing w:val="2"/>
        </w:rPr>
        <w:t>rate in tech</w:t>
      </w:r>
      <w:r w:rsidR="00D727D3" w:rsidRPr="002C58FE">
        <w:rPr>
          <w:rFonts w:ascii="Cambria" w:eastAsia="Times New Roman" w:hAnsi="Cambria" w:cs="Times New Roman"/>
          <w:color w:val="FF0000"/>
          <w:spacing w:val="2"/>
        </w:rPr>
        <w:t>/</w:t>
      </w:r>
      <w:r w:rsidR="00420252" w:rsidRPr="002C58FE">
        <w:rPr>
          <w:rFonts w:ascii="Cambria" w:hAnsi="Cambria" w:cs="Arial"/>
          <w:color w:val="FF0000"/>
          <w:shd w:val="clear" w:color="auto" w:fill="FFFFFF"/>
        </w:rPr>
        <w:t xml:space="preserve">average </w:t>
      </w:r>
      <w:r w:rsidR="00D727D3" w:rsidRPr="002C58FE">
        <w:rPr>
          <w:rFonts w:ascii="Cambria" w:hAnsi="Cambria" w:cs="Arial"/>
          <w:color w:val="FF0000"/>
          <w:shd w:val="clear" w:color="auto" w:fill="FFFFFF"/>
        </w:rPr>
        <w:t>employee turnover rate in hospitals is around 19.5%</w:t>
      </w:r>
      <w:r w:rsidR="00420252" w:rsidRPr="002C58FE">
        <w:rPr>
          <w:rFonts w:ascii="Cambria" w:hAnsi="Cambria" w:cs="Arial"/>
          <w:color w:val="FF0000"/>
          <w:shd w:val="clear" w:color="auto" w:fill="FFFFFF"/>
        </w:rPr>
        <w:t>/</w:t>
      </w:r>
      <w:r w:rsidR="00B96E82" w:rsidRPr="002C58FE">
        <w:rPr>
          <w:rFonts w:ascii="Cambria" w:hAnsi="Cambria" w:cs="Arial"/>
          <w:color w:val="FF0000"/>
          <w:shd w:val="clear" w:color="auto" w:fill="FFFFFF"/>
        </w:rPr>
        <w:t xml:space="preserve"> as high as </w:t>
      </w:r>
      <w:r w:rsidR="002C58FE" w:rsidRPr="002C58FE">
        <w:rPr>
          <w:rFonts w:ascii="Cambria" w:hAnsi="Cambria" w:cs="Arial"/>
          <w:color w:val="FF0000"/>
          <w:shd w:val="clear" w:color="auto" w:fill="FFFFFF"/>
        </w:rPr>
        <w:t xml:space="preserve">94% turnover in </w:t>
      </w:r>
      <w:r w:rsidR="00B96E82" w:rsidRPr="002C58FE">
        <w:rPr>
          <w:rFonts w:ascii="Cambria" w:hAnsi="Cambria" w:cs="Arial"/>
          <w:color w:val="FF0000"/>
          <w:shd w:val="clear" w:color="auto" w:fill="FFFFFF"/>
        </w:rPr>
        <w:t xml:space="preserve">nursing </w:t>
      </w:r>
      <w:proofErr w:type="gramStart"/>
      <w:r w:rsidR="00B96E82" w:rsidRPr="002C58FE">
        <w:rPr>
          <w:rFonts w:ascii="Cambria" w:hAnsi="Cambria" w:cs="Arial"/>
          <w:color w:val="FF0000"/>
          <w:shd w:val="clear" w:color="auto" w:fill="FFFFFF"/>
        </w:rPr>
        <w:t>homes</w:t>
      </w:r>
      <w:proofErr w:type="gramEnd"/>
      <w:r w:rsidR="00B96E82" w:rsidRPr="002C58FE">
        <w:rPr>
          <w:rFonts w:ascii="Cambria" w:hAnsi="Cambria" w:cs="Arial"/>
          <w:color w:val="FF0000"/>
          <w:shd w:val="clear" w:color="auto" w:fill="FFFFFF"/>
        </w:rPr>
        <w:t xml:space="preserve"> </w:t>
      </w:r>
    </w:p>
    <w:p w14:paraId="1D8BA14B" w14:textId="488513A0" w:rsidR="00E34E3C" w:rsidRPr="002C58FE" w:rsidRDefault="00E34E3C" w:rsidP="00EF3BEF">
      <w:pPr>
        <w:numPr>
          <w:ilvl w:val="0"/>
          <w:numId w:val="8"/>
        </w:numPr>
        <w:spacing w:after="120"/>
        <w:ind w:left="300"/>
        <w:rPr>
          <w:rFonts w:ascii="Cambria" w:eastAsia="Times New Roman" w:hAnsi="Cambria" w:cs="Times New Roman"/>
          <w:color w:val="FF0000"/>
          <w:spacing w:val="2"/>
        </w:rPr>
      </w:pPr>
      <w:r>
        <w:rPr>
          <w:rFonts w:ascii="Cambria" w:eastAsia="Times New Roman" w:hAnsi="Cambria" w:cs="Times New Roman"/>
          <w:spacing w:val="2"/>
        </w:rPr>
        <w:t>23% of employees leave within the first year</w:t>
      </w:r>
      <w:r w:rsidR="002C58FE">
        <w:rPr>
          <w:rFonts w:ascii="Cambria" w:eastAsia="Times New Roman" w:hAnsi="Cambria" w:cs="Times New Roman"/>
          <w:spacing w:val="2"/>
        </w:rPr>
        <w:t xml:space="preserve"> </w:t>
      </w:r>
      <w:r w:rsidR="002C58FE" w:rsidRPr="002C58FE">
        <w:rPr>
          <w:rFonts w:ascii="Cambria" w:eastAsia="Times New Roman" w:hAnsi="Cambria" w:cs="Times New Roman"/>
          <w:color w:val="FF0000"/>
          <w:spacing w:val="2"/>
        </w:rPr>
        <w:t xml:space="preserve">or </w:t>
      </w:r>
      <w:proofErr w:type="gramStart"/>
      <w:r w:rsidR="002C58FE" w:rsidRPr="002C58FE">
        <w:rPr>
          <w:rFonts w:ascii="Cambria" w:eastAsia="Times New Roman" w:hAnsi="Cambria" w:cs="Times New Roman"/>
          <w:color w:val="FF0000"/>
          <w:spacing w:val="2"/>
        </w:rPr>
        <w:t>less</w:t>
      </w:r>
      <w:proofErr w:type="gramEnd"/>
    </w:p>
    <w:p w14:paraId="725F97ED" w14:textId="6097647F" w:rsidR="00EF3BEF" w:rsidRPr="00083A65" w:rsidRDefault="001071C8" w:rsidP="00EF3BEF">
      <w:pPr>
        <w:numPr>
          <w:ilvl w:val="0"/>
          <w:numId w:val="8"/>
        </w:numPr>
        <w:spacing w:after="120"/>
        <w:ind w:left="300"/>
        <w:rPr>
          <w:rFonts w:ascii="Cambria" w:eastAsia="Times New Roman" w:hAnsi="Cambria" w:cs="Times New Roman"/>
          <w:spacing w:val="2"/>
        </w:rPr>
      </w:pPr>
      <w:r w:rsidRPr="00083A65">
        <w:rPr>
          <w:rFonts w:ascii="Cambria" w:eastAsia="Times New Roman" w:hAnsi="Cambria" w:cs="Times New Roman"/>
          <w:spacing w:val="2"/>
        </w:rPr>
        <w:t xml:space="preserve">30% of employees are searching for other </w:t>
      </w:r>
      <w:proofErr w:type="gramStart"/>
      <w:r w:rsidRPr="00083A65">
        <w:rPr>
          <w:rFonts w:ascii="Cambria" w:eastAsia="Times New Roman" w:hAnsi="Cambria" w:cs="Times New Roman"/>
          <w:spacing w:val="2"/>
        </w:rPr>
        <w:t>opportunities</w:t>
      </w:r>
      <w:proofErr w:type="gramEnd"/>
      <w:r w:rsidRPr="00083A65">
        <w:rPr>
          <w:rFonts w:ascii="Cambria" w:eastAsia="Times New Roman" w:hAnsi="Cambria" w:cs="Times New Roman"/>
          <w:spacing w:val="2"/>
        </w:rPr>
        <w:t xml:space="preserve"> </w:t>
      </w:r>
    </w:p>
    <w:p w14:paraId="4935CDCE" w14:textId="18E1F5EB" w:rsidR="001F53E0" w:rsidRPr="002D0913" w:rsidRDefault="001071C8" w:rsidP="00EF3BEF">
      <w:pPr>
        <w:numPr>
          <w:ilvl w:val="0"/>
          <w:numId w:val="8"/>
        </w:numPr>
        <w:spacing w:after="120"/>
        <w:ind w:left="300"/>
        <w:rPr>
          <w:rFonts w:ascii="Cambria" w:eastAsia="Times New Roman" w:hAnsi="Cambria" w:cs="Times New Roman"/>
          <w:spacing w:val="2"/>
        </w:rPr>
      </w:pPr>
      <w:r w:rsidRPr="00083A65">
        <w:rPr>
          <w:rFonts w:ascii="Cambria" w:eastAsia="Times New Roman" w:hAnsi="Cambria" w:cs="Times New Roman"/>
          <w:spacing w:val="2"/>
        </w:rPr>
        <w:t xml:space="preserve">55-70% are </w:t>
      </w:r>
      <w:r w:rsidR="00D6492E">
        <w:rPr>
          <w:rFonts w:ascii="Cambria" w:eastAsia="Times New Roman" w:hAnsi="Cambria" w:cs="Times New Roman"/>
          <w:spacing w:val="2"/>
        </w:rPr>
        <w:t>dissatisfied</w:t>
      </w:r>
      <w:r w:rsidR="002D0913">
        <w:rPr>
          <w:rFonts w:ascii="Cambria" w:eastAsia="Times New Roman" w:hAnsi="Cambria" w:cs="Times New Roman"/>
          <w:spacing w:val="2"/>
        </w:rPr>
        <w:t xml:space="preserve"> and </w:t>
      </w:r>
      <w:r w:rsidRPr="00083A65">
        <w:rPr>
          <w:rFonts w:ascii="Cambria" w:eastAsia="Times New Roman" w:hAnsi="Cambria" w:cs="Times New Roman"/>
          <w:spacing w:val="2"/>
        </w:rPr>
        <w:t>considering o</w:t>
      </w:r>
      <w:r w:rsidR="002D0913">
        <w:rPr>
          <w:rFonts w:ascii="Cambria" w:eastAsia="Times New Roman" w:hAnsi="Cambria" w:cs="Times New Roman"/>
          <w:spacing w:val="2"/>
        </w:rPr>
        <w:t xml:space="preserve">ther </w:t>
      </w:r>
      <w:proofErr w:type="gramStart"/>
      <w:r w:rsidR="002D0913">
        <w:rPr>
          <w:rFonts w:ascii="Cambria" w:eastAsia="Times New Roman" w:hAnsi="Cambria" w:cs="Times New Roman"/>
          <w:spacing w:val="2"/>
        </w:rPr>
        <w:t>jobs</w:t>
      </w:r>
      <w:proofErr w:type="gramEnd"/>
    </w:p>
    <w:p w14:paraId="4BABFA5A" w14:textId="0865C294" w:rsidR="001F53E0" w:rsidRPr="008B2BC6" w:rsidRDefault="001F53E0" w:rsidP="00EF3BEF">
      <w:pPr>
        <w:numPr>
          <w:ilvl w:val="0"/>
          <w:numId w:val="8"/>
        </w:numPr>
        <w:spacing w:after="120"/>
        <w:ind w:left="300"/>
        <w:rPr>
          <w:rFonts w:ascii="Cambria" w:eastAsia="Times New Roman" w:hAnsi="Cambria" w:cs="Times New Roman"/>
          <w:spacing w:val="2"/>
        </w:rPr>
      </w:pPr>
      <w:r w:rsidRPr="008B2BC6">
        <w:rPr>
          <w:rFonts w:ascii="Cambria" w:eastAsia="Times New Roman" w:hAnsi="Cambria" w:cs="Times New Roman"/>
          <w:spacing w:val="2"/>
        </w:rPr>
        <w:t>73% of employees report a decline in morale after team members leave.</w:t>
      </w:r>
    </w:p>
    <w:p w14:paraId="42E66582" w14:textId="5ED42DFB" w:rsidR="00431F23" w:rsidRPr="00EF3BEF" w:rsidRDefault="00431F23" w:rsidP="00EF3BEF">
      <w:pPr>
        <w:numPr>
          <w:ilvl w:val="0"/>
          <w:numId w:val="8"/>
        </w:numPr>
        <w:spacing w:after="120"/>
        <w:ind w:left="300"/>
        <w:rPr>
          <w:rFonts w:ascii="Cambria" w:eastAsia="Times New Roman" w:hAnsi="Cambria" w:cs="Times New Roman"/>
          <w:spacing w:val="2"/>
        </w:rPr>
      </w:pPr>
      <w:r w:rsidRPr="008B2BC6">
        <w:rPr>
          <w:rFonts w:ascii="Cambria" w:hAnsi="Cambria" w:cs="Arial"/>
        </w:rPr>
        <w:t>69% of employers</w:t>
      </w:r>
      <w:r w:rsidRPr="00083A65">
        <w:rPr>
          <w:rFonts w:ascii="Cambria" w:hAnsi="Cambria" w:cs="Arial"/>
        </w:rPr>
        <w:t xml:space="preserve"> report that competition for talent has </w:t>
      </w:r>
      <w:proofErr w:type="gramStart"/>
      <w:r w:rsidRPr="00083A65">
        <w:rPr>
          <w:rFonts w:ascii="Cambria" w:hAnsi="Cambria" w:cs="Arial"/>
        </w:rPr>
        <w:t>intensified</w:t>
      </w:r>
      <w:proofErr w:type="gramEnd"/>
      <w:r w:rsidR="002D0913">
        <w:rPr>
          <w:rFonts w:ascii="Cambria" w:hAnsi="Cambria" w:cs="Arial"/>
        </w:rPr>
        <w:t xml:space="preserve"> </w:t>
      </w:r>
    </w:p>
    <w:p w14:paraId="67FC7528" w14:textId="77777777" w:rsidR="00EF3BEF" w:rsidRPr="00EF3BEF" w:rsidRDefault="00EF3BEF" w:rsidP="00EF3BEF">
      <w:pPr>
        <w:rPr>
          <w:rFonts w:ascii="Cambria" w:eastAsia="Times New Roman" w:hAnsi="Cambria" w:cs="Times New Roman"/>
        </w:rPr>
      </w:pPr>
    </w:p>
    <w:p w14:paraId="7E9BA3E3" w14:textId="77777777" w:rsidR="009209B1" w:rsidRPr="00083A65" w:rsidRDefault="009209B1" w:rsidP="009209B1">
      <w:pPr>
        <w:jc w:val="center"/>
        <w:rPr>
          <w:rFonts w:ascii="Cambria" w:hAnsi="Cambria" w:cs="Arial"/>
          <w:b/>
          <w:bCs/>
        </w:rPr>
      </w:pPr>
    </w:p>
    <w:p w14:paraId="54DAD6A5" w14:textId="77777777" w:rsidR="000D2132" w:rsidRDefault="004D6C84" w:rsidP="000D2132">
      <w:pPr>
        <w:jc w:val="center"/>
        <w:rPr>
          <w:rFonts w:ascii="Cambria" w:hAnsi="Cambria" w:cs="Arial"/>
          <w:b/>
          <w:bCs/>
          <w:sz w:val="44"/>
          <w:szCs w:val="44"/>
        </w:rPr>
      </w:pPr>
      <w:r w:rsidRPr="00083A65">
        <w:rPr>
          <w:rFonts w:ascii="Cambria" w:hAnsi="Cambria" w:cs="Arial"/>
          <w:b/>
          <w:bCs/>
          <w:sz w:val="44"/>
          <w:szCs w:val="44"/>
        </w:rPr>
        <w:t>Why Employee Experience Matters</w:t>
      </w:r>
    </w:p>
    <w:p w14:paraId="644E0484" w14:textId="77777777" w:rsidR="000D2132" w:rsidRDefault="000D2132" w:rsidP="000D2132">
      <w:pPr>
        <w:jc w:val="center"/>
        <w:rPr>
          <w:rFonts w:ascii="Cambria" w:hAnsi="Cambria" w:cs="Arial"/>
          <w:b/>
          <w:bCs/>
          <w:sz w:val="44"/>
          <w:szCs w:val="44"/>
        </w:rPr>
      </w:pPr>
    </w:p>
    <w:p w14:paraId="335E96EC" w14:textId="2C66749E" w:rsidR="006D73EF" w:rsidRPr="00AA321F" w:rsidRDefault="000D2132" w:rsidP="000D2132">
      <w:pPr>
        <w:spacing w:line="360" w:lineRule="auto"/>
        <w:contextualSpacing/>
        <w:rPr>
          <w:rFonts w:ascii="Cambria" w:hAnsi="Cambria" w:cs="Arial"/>
          <w:b/>
          <w:bCs/>
          <w:strike/>
          <w:sz w:val="44"/>
          <w:szCs w:val="44"/>
          <w:rPrChange w:id="3" w:author="Doug Brown" w:date="2025-02-06T16:41:00Z">
            <w:rPr>
              <w:rFonts w:ascii="Cambria" w:hAnsi="Cambria" w:cs="Arial"/>
              <w:b/>
              <w:bCs/>
              <w:sz w:val="44"/>
              <w:szCs w:val="44"/>
            </w:rPr>
          </w:rPrChange>
        </w:rPr>
      </w:pPr>
      <w:r w:rsidRPr="00AA321F">
        <w:rPr>
          <w:rFonts w:ascii="Cambria" w:hAnsi="Cambria" w:cs="Arial"/>
          <w:strike/>
          <w:rPrChange w:id="4" w:author="Doug Brown" w:date="2025-02-06T16:41:00Z">
            <w:rPr>
              <w:rFonts w:ascii="Cambria" w:hAnsi="Cambria" w:cs="Arial"/>
            </w:rPr>
          </w:rPrChange>
        </w:rPr>
        <w:t xml:space="preserve">Our </w:t>
      </w:r>
      <w:r w:rsidR="00BE1C3A" w:rsidRPr="00AA321F">
        <w:rPr>
          <w:rFonts w:ascii="Cambria" w:hAnsi="Cambria" w:cs="Arial"/>
          <w:strike/>
          <w:rPrChange w:id="5" w:author="Doug Brown" w:date="2025-02-06T16:41:00Z">
            <w:rPr>
              <w:rFonts w:ascii="Cambria" w:hAnsi="Cambria" w:cs="Arial"/>
            </w:rPr>
          </w:rPrChange>
        </w:rPr>
        <w:t>success i</w:t>
      </w:r>
      <w:r w:rsidR="006D73EF" w:rsidRPr="00AA321F">
        <w:rPr>
          <w:rFonts w:ascii="Cambria" w:hAnsi="Cambria" w:cs="Arial"/>
          <w:strike/>
          <w:rPrChange w:id="6" w:author="Doug Brown" w:date="2025-02-06T16:41:00Z">
            <w:rPr>
              <w:rFonts w:ascii="Cambria" w:hAnsi="Cambria" w:cs="Arial"/>
            </w:rPr>
          </w:rPrChange>
        </w:rPr>
        <w:t xml:space="preserve">s </w:t>
      </w:r>
      <w:r w:rsidR="00BE1C3A" w:rsidRPr="00AA321F">
        <w:rPr>
          <w:rFonts w:ascii="Cambria" w:hAnsi="Cambria" w:cs="Arial"/>
          <w:strike/>
          <w:rPrChange w:id="7" w:author="Doug Brown" w:date="2025-02-06T16:41:00Z">
            <w:rPr>
              <w:rFonts w:ascii="Cambria" w:hAnsi="Cambria" w:cs="Arial"/>
            </w:rPr>
          </w:rPrChange>
        </w:rPr>
        <w:t xml:space="preserve">due to </w:t>
      </w:r>
      <w:r w:rsidR="00EB6D76" w:rsidRPr="00AA321F">
        <w:rPr>
          <w:rFonts w:ascii="Cambria" w:hAnsi="Cambria" w:cs="Arial"/>
          <w:strike/>
          <w:rPrChange w:id="8" w:author="Doug Brown" w:date="2025-02-06T16:41:00Z">
            <w:rPr>
              <w:rFonts w:ascii="Cambria" w:hAnsi="Cambria" w:cs="Arial"/>
            </w:rPr>
          </w:rPrChange>
        </w:rPr>
        <w:t>a</w:t>
      </w:r>
      <w:r w:rsidR="00BE1C3A" w:rsidRPr="00AA321F">
        <w:rPr>
          <w:rFonts w:ascii="Cambria" w:hAnsi="Cambria" w:cs="Arial"/>
          <w:strike/>
          <w:rPrChange w:id="9" w:author="Doug Brown" w:date="2025-02-06T16:41:00Z">
            <w:rPr>
              <w:rFonts w:ascii="Cambria" w:hAnsi="Cambria" w:cs="Arial"/>
            </w:rPr>
          </w:rPrChange>
        </w:rPr>
        <w:t xml:space="preserve"> deep understanding of </w:t>
      </w:r>
      <w:r w:rsidR="00083A65" w:rsidRPr="00AA321F">
        <w:rPr>
          <w:rFonts w:ascii="Cambria" w:hAnsi="Cambria" w:cs="Arial"/>
          <w:strike/>
          <w:rPrChange w:id="10" w:author="Doug Brown" w:date="2025-02-06T16:41:00Z">
            <w:rPr>
              <w:rFonts w:ascii="Cambria" w:hAnsi="Cambria" w:cs="Arial"/>
            </w:rPr>
          </w:rPrChange>
        </w:rPr>
        <w:t xml:space="preserve">how the </w:t>
      </w:r>
      <w:r w:rsidR="00BE1C3A" w:rsidRPr="00AA321F">
        <w:rPr>
          <w:rFonts w:ascii="Cambria" w:hAnsi="Cambria" w:cs="Arial"/>
          <w:strike/>
          <w:rPrChange w:id="11" w:author="Doug Brown" w:date="2025-02-06T16:41:00Z">
            <w:rPr>
              <w:rFonts w:ascii="Cambria" w:hAnsi="Cambria" w:cs="Arial"/>
            </w:rPr>
          </w:rPrChange>
        </w:rPr>
        <w:t>modern workplace</w:t>
      </w:r>
      <w:r w:rsidR="00083A65" w:rsidRPr="00AA321F">
        <w:rPr>
          <w:rFonts w:ascii="Cambria" w:hAnsi="Cambria" w:cs="Arial"/>
          <w:strike/>
          <w:rPrChange w:id="12" w:author="Doug Brown" w:date="2025-02-06T16:41:00Z">
            <w:rPr>
              <w:rFonts w:ascii="Cambria" w:hAnsi="Cambria" w:cs="Arial"/>
            </w:rPr>
          </w:rPrChange>
        </w:rPr>
        <w:t xml:space="preserve"> has changed</w:t>
      </w:r>
      <w:r w:rsidR="009F41BF" w:rsidRPr="00AA321F">
        <w:rPr>
          <w:rFonts w:ascii="Cambria" w:hAnsi="Cambria" w:cs="Arial"/>
          <w:strike/>
          <w:rPrChange w:id="13" w:author="Doug Brown" w:date="2025-02-06T16:41:00Z">
            <w:rPr>
              <w:rFonts w:ascii="Cambria" w:hAnsi="Cambria" w:cs="Arial"/>
            </w:rPr>
          </w:rPrChange>
        </w:rPr>
        <w:t xml:space="preserve"> </w:t>
      </w:r>
      <w:r w:rsidR="00B803F4" w:rsidRPr="00AA321F">
        <w:rPr>
          <w:rFonts w:ascii="Cambria" w:hAnsi="Cambria" w:cs="Arial"/>
          <w:strike/>
          <w:rPrChange w:id="14" w:author="Doug Brown" w:date="2025-02-06T16:41:00Z">
            <w:rPr>
              <w:rFonts w:ascii="Cambria" w:hAnsi="Cambria" w:cs="Arial"/>
            </w:rPr>
          </w:rPrChange>
        </w:rPr>
        <w:t xml:space="preserve">and the </w:t>
      </w:r>
      <w:r w:rsidR="009F41BF" w:rsidRPr="00AA321F">
        <w:rPr>
          <w:rFonts w:ascii="Cambria" w:hAnsi="Cambria" w:cs="Arial"/>
          <w:strike/>
          <w:rPrChange w:id="15" w:author="Doug Brown" w:date="2025-02-06T16:41:00Z">
            <w:rPr>
              <w:rFonts w:ascii="Cambria" w:hAnsi="Cambria" w:cs="Arial"/>
            </w:rPr>
          </w:rPrChange>
        </w:rPr>
        <w:t>shifting needs of employees</w:t>
      </w:r>
      <w:r w:rsidR="00083A65" w:rsidRPr="00AA321F">
        <w:rPr>
          <w:rFonts w:ascii="Cambria" w:hAnsi="Cambria" w:cs="Arial"/>
          <w:strike/>
          <w:rPrChange w:id="16" w:author="Doug Brown" w:date="2025-02-06T16:41:00Z">
            <w:rPr>
              <w:rFonts w:ascii="Cambria" w:hAnsi="Cambria" w:cs="Arial"/>
            </w:rPr>
          </w:rPrChange>
        </w:rPr>
        <w:t xml:space="preserve">. </w:t>
      </w:r>
      <w:r w:rsidR="007E4814" w:rsidRPr="00AA321F">
        <w:rPr>
          <w:rFonts w:ascii="Cambria" w:hAnsi="Cambria" w:cs="Arial"/>
          <w:strike/>
          <w:rPrChange w:id="17" w:author="Doug Brown" w:date="2025-02-06T16:41:00Z">
            <w:rPr>
              <w:rFonts w:ascii="Cambria" w:hAnsi="Cambria" w:cs="Arial"/>
            </w:rPr>
          </w:rPrChange>
        </w:rPr>
        <w:t xml:space="preserve">Today, </w:t>
      </w:r>
      <w:r w:rsidR="006D73EF" w:rsidRPr="00AA321F">
        <w:rPr>
          <w:rFonts w:ascii="Cambria" w:hAnsi="Cambria" w:cs="Arial"/>
          <w:strike/>
          <w:color w:val="000000"/>
          <w:rPrChange w:id="18" w:author="Doug Brown" w:date="2025-02-06T16:41:00Z">
            <w:rPr>
              <w:rFonts w:ascii="Cambria" w:hAnsi="Cambria" w:cs="Arial"/>
              <w:color w:val="000000"/>
            </w:rPr>
          </w:rPrChange>
        </w:rPr>
        <w:t>e</w:t>
      </w:r>
      <w:r w:rsidR="007E4814" w:rsidRPr="00AA321F">
        <w:rPr>
          <w:rFonts w:ascii="Cambria" w:hAnsi="Cambria" w:cs="Arial"/>
          <w:strike/>
          <w:color w:val="000000"/>
          <w:rPrChange w:id="19" w:author="Doug Brown" w:date="2025-02-06T16:41:00Z">
            <w:rPr>
              <w:rFonts w:ascii="Cambria" w:hAnsi="Cambria" w:cs="Arial"/>
              <w:color w:val="000000"/>
            </w:rPr>
          </w:rPrChange>
        </w:rPr>
        <w:t>mployees</w:t>
      </w:r>
      <w:r w:rsidR="006D73EF" w:rsidRPr="00AA321F">
        <w:rPr>
          <w:rFonts w:ascii="Cambria" w:hAnsi="Cambria" w:cs="Arial"/>
          <w:strike/>
          <w:color w:val="000000"/>
          <w:rPrChange w:id="20" w:author="Doug Brown" w:date="2025-02-06T16:41:00Z">
            <w:rPr>
              <w:rFonts w:ascii="Cambria" w:hAnsi="Cambria" w:cs="Arial"/>
              <w:color w:val="000000"/>
            </w:rPr>
          </w:rPrChange>
        </w:rPr>
        <w:t xml:space="preserve"> value</w:t>
      </w:r>
      <w:r w:rsidR="007E4814" w:rsidRPr="00AA321F">
        <w:rPr>
          <w:rFonts w:ascii="Cambria" w:hAnsi="Cambria" w:cs="Arial"/>
          <w:strike/>
          <w:color w:val="000000"/>
          <w:rPrChange w:id="21" w:author="Doug Brown" w:date="2025-02-06T16:41:00Z">
            <w:rPr>
              <w:rFonts w:ascii="Cambria" w:hAnsi="Cambria" w:cs="Arial"/>
              <w:color w:val="000000"/>
            </w:rPr>
          </w:rPrChange>
        </w:rPr>
        <w:t xml:space="preserve"> </w:t>
      </w:r>
      <w:r w:rsidR="00083A65" w:rsidRPr="00AA321F">
        <w:rPr>
          <w:rFonts w:ascii="Cambria" w:hAnsi="Cambria" w:cs="Arial"/>
          <w:strike/>
          <w:color w:val="000000"/>
          <w:rPrChange w:id="22" w:author="Doug Brown" w:date="2025-02-06T16:41:00Z">
            <w:rPr>
              <w:rFonts w:ascii="Cambria" w:hAnsi="Cambria" w:cs="Arial"/>
              <w:color w:val="000000"/>
            </w:rPr>
          </w:rPrChange>
        </w:rPr>
        <w:t>many non-monetary factors</w:t>
      </w:r>
      <w:r w:rsidR="006D73EF" w:rsidRPr="00AA321F">
        <w:rPr>
          <w:rFonts w:ascii="Cambria" w:hAnsi="Cambria" w:cs="Arial"/>
          <w:strike/>
          <w:color w:val="000000"/>
          <w:rPrChange w:id="23" w:author="Doug Brown" w:date="2025-02-06T16:41:00Z">
            <w:rPr>
              <w:rFonts w:ascii="Cambria" w:hAnsi="Cambria" w:cs="Arial"/>
              <w:color w:val="000000"/>
            </w:rPr>
          </w:rPrChange>
        </w:rPr>
        <w:t xml:space="preserve"> </w:t>
      </w:r>
      <w:r w:rsidR="00026F6F" w:rsidRPr="00AA321F">
        <w:rPr>
          <w:rFonts w:ascii="Cambria" w:hAnsi="Cambria" w:cs="Arial"/>
          <w:strike/>
          <w:color w:val="000000"/>
          <w:rPrChange w:id="24" w:author="Doug Brown" w:date="2025-02-06T16:41:00Z">
            <w:rPr>
              <w:rFonts w:ascii="Cambria" w:hAnsi="Cambria" w:cs="Arial"/>
              <w:color w:val="000000"/>
            </w:rPr>
          </w:rPrChange>
        </w:rPr>
        <w:t>besides salar</w:t>
      </w:r>
      <w:r w:rsidR="00E24051" w:rsidRPr="00AA321F">
        <w:rPr>
          <w:rFonts w:ascii="Cambria" w:hAnsi="Cambria" w:cs="Arial"/>
          <w:strike/>
          <w:color w:val="000000"/>
          <w:rPrChange w:id="25" w:author="Doug Brown" w:date="2025-02-06T16:41:00Z">
            <w:rPr>
              <w:rFonts w:ascii="Cambria" w:hAnsi="Cambria" w:cs="Arial"/>
              <w:color w:val="000000"/>
            </w:rPr>
          </w:rPrChange>
        </w:rPr>
        <w:t>y</w:t>
      </w:r>
      <w:ins w:id="26" w:author="Lisa Blaushild" w:date="2025-02-06T14:17:00Z">
        <w:r w:rsidR="003805F8" w:rsidRPr="00AA321F">
          <w:rPr>
            <w:rFonts w:ascii="Cambria" w:hAnsi="Cambria" w:cs="Arial"/>
            <w:strike/>
            <w:color w:val="000000"/>
            <w:rPrChange w:id="27" w:author="Doug Brown" w:date="2025-02-06T16:41:00Z">
              <w:rPr>
                <w:rFonts w:ascii="Cambria" w:hAnsi="Cambria" w:cs="Arial"/>
                <w:color w:val="000000"/>
              </w:rPr>
            </w:rPrChange>
          </w:rPr>
          <w:t xml:space="preserve">, such as </w:t>
        </w:r>
      </w:ins>
      <w:del w:id="28" w:author="Lisa Blaushild" w:date="2025-02-06T14:17:00Z">
        <w:r w:rsidR="009E617D" w:rsidRPr="00AA321F" w:rsidDel="003805F8">
          <w:rPr>
            <w:rFonts w:ascii="Cambria" w:hAnsi="Cambria" w:cs="Arial"/>
            <w:strike/>
            <w:color w:val="000000"/>
            <w:rPrChange w:id="29" w:author="Doug Brown" w:date="2025-02-06T16:41:00Z">
              <w:rPr>
                <w:rFonts w:ascii="Cambria" w:hAnsi="Cambria" w:cs="Arial"/>
                <w:color w:val="000000"/>
              </w:rPr>
            </w:rPrChange>
          </w:rPr>
          <w:delText xml:space="preserve"> (</w:delText>
        </w:r>
      </w:del>
      <w:r w:rsidR="007E4814" w:rsidRPr="00AA321F">
        <w:rPr>
          <w:rFonts w:ascii="Cambria" w:hAnsi="Cambria" w:cs="Arial"/>
          <w:strike/>
          <w:color w:val="000000"/>
          <w:rPrChange w:id="30" w:author="Doug Brown" w:date="2025-02-06T16:41:00Z">
            <w:rPr>
              <w:rFonts w:ascii="Cambria" w:hAnsi="Cambria" w:cs="Arial"/>
              <w:color w:val="000000"/>
            </w:rPr>
          </w:rPrChange>
        </w:rPr>
        <w:t xml:space="preserve">work-life balance, </w:t>
      </w:r>
      <w:ins w:id="31" w:author="Lisa Blaushild" w:date="2025-02-06T14:17:00Z">
        <w:r w:rsidR="003805F8" w:rsidRPr="00AA321F">
          <w:rPr>
            <w:rFonts w:ascii="Cambria" w:hAnsi="Cambria" w:cs="Arial"/>
            <w:strike/>
            <w:color w:val="000000"/>
            <w:rPrChange w:id="32" w:author="Doug Brown" w:date="2025-02-06T16:41:00Z">
              <w:rPr>
                <w:rFonts w:ascii="Cambria" w:hAnsi="Cambria" w:cs="Arial"/>
                <w:color w:val="000000"/>
              </w:rPr>
            </w:rPrChange>
          </w:rPr>
          <w:t>emotional</w:t>
        </w:r>
      </w:ins>
      <w:del w:id="33" w:author="Lisa Blaushild" w:date="2025-02-06T14:17:00Z">
        <w:r w:rsidR="007E4814" w:rsidRPr="00AA321F" w:rsidDel="003805F8">
          <w:rPr>
            <w:rFonts w:ascii="Cambria" w:hAnsi="Cambria" w:cs="Arial"/>
            <w:strike/>
            <w:color w:val="000000"/>
            <w:rPrChange w:id="34" w:author="Doug Brown" w:date="2025-02-06T16:41:00Z">
              <w:rPr>
                <w:rFonts w:ascii="Cambria" w:hAnsi="Cambria" w:cs="Arial"/>
                <w:color w:val="000000"/>
              </w:rPr>
            </w:rPrChange>
          </w:rPr>
          <w:delText>mental</w:delText>
        </w:r>
      </w:del>
      <w:r w:rsidR="007E4814" w:rsidRPr="00AA321F">
        <w:rPr>
          <w:rFonts w:ascii="Cambria" w:hAnsi="Cambria" w:cs="Arial"/>
          <w:strike/>
          <w:color w:val="000000"/>
          <w:rPrChange w:id="35" w:author="Doug Brown" w:date="2025-02-06T16:41:00Z">
            <w:rPr>
              <w:rFonts w:ascii="Cambria" w:hAnsi="Cambria" w:cs="Arial"/>
              <w:color w:val="000000"/>
            </w:rPr>
          </w:rPrChange>
        </w:rPr>
        <w:t xml:space="preserve"> health,</w:t>
      </w:r>
      <w:r w:rsidR="00A301B3" w:rsidRPr="00AA321F">
        <w:rPr>
          <w:rFonts w:ascii="Cambria" w:hAnsi="Cambria" w:cs="Arial"/>
          <w:strike/>
          <w:color w:val="000000"/>
          <w:rPrChange w:id="36" w:author="Doug Brown" w:date="2025-02-06T16:41:00Z">
            <w:rPr>
              <w:rFonts w:ascii="Cambria" w:hAnsi="Cambria" w:cs="Arial"/>
              <w:color w:val="000000"/>
            </w:rPr>
          </w:rPrChange>
        </w:rPr>
        <w:t xml:space="preserve"> </w:t>
      </w:r>
      <w:del w:id="37" w:author="Lisa Blaushild" w:date="2025-02-06T14:17:00Z">
        <w:r w:rsidR="00CC5246" w:rsidRPr="00AA321F" w:rsidDel="003805F8">
          <w:rPr>
            <w:rFonts w:ascii="Cambria" w:hAnsi="Cambria" w:cs="Arial"/>
            <w:strike/>
            <w:color w:val="000000"/>
            <w:rPrChange w:id="38" w:author="Doug Brown" w:date="2025-02-06T16:41:00Z">
              <w:rPr>
                <w:rFonts w:ascii="Cambria" w:hAnsi="Cambria" w:cs="Arial"/>
                <w:color w:val="000000"/>
              </w:rPr>
            </w:rPrChange>
          </w:rPr>
          <w:delText xml:space="preserve">trust, </w:delText>
        </w:r>
      </w:del>
      <w:del w:id="39" w:author="Lisa Blaushild" w:date="2025-02-06T14:21:00Z">
        <w:r w:rsidR="00E24051" w:rsidRPr="00AA321F" w:rsidDel="00C4485E">
          <w:rPr>
            <w:rFonts w:ascii="Cambria" w:hAnsi="Cambria" w:cs="Arial"/>
            <w:strike/>
            <w:color w:val="000000"/>
            <w:rPrChange w:id="40" w:author="Doug Brown" w:date="2025-02-06T16:41:00Z">
              <w:rPr>
                <w:rFonts w:ascii="Cambria" w:hAnsi="Cambria" w:cs="Arial"/>
                <w:color w:val="000000"/>
              </w:rPr>
            </w:rPrChange>
          </w:rPr>
          <w:delText xml:space="preserve">relationships, </w:delText>
        </w:r>
      </w:del>
      <w:r w:rsidR="007E4814" w:rsidRPr="00AA321F">
        <w:rPr>
          <w:rFonts w:ascii="Cambria" w:hAnsi="Cambria" w:cs="Arial"/>
          <w:strike/>
          <w:color w:val="000000"/>
          <w:rPrChange w:id="41" w:author="Doug Brown" w:date="2025-02-06T16:41:00Z">
            <w:rPr>
              <w:rFonts w:ascii="Cambria" w:hAnsi="Cambria" w:cs="Arial"/>
              <w:color w:val="000000"/>
            </w:rPr>
          </w:rPrChange>
        </w:rPr>
        <w:t xml:space="preserve">career growth, </w:t>
      </w:r>
      <w:ins w:id="42" w:author="Lisa Blaushild" w:date="2025-02-06T14:18:00Z">
        <w:r w:rsidR="003805F8" w:rsidRPr="00AA321F">
          <w:rPr>
            <w:rFonts w:ascii="Cambria" w:hAnsi="Cambria" w:cs="Arial"/>
            <w:strike/>
            <w:color w:val="000000"/>
            <w:rPrChange w:id="43" w:author="Doug Brown" w:date="2025-02-06T16:41:00Z">
              <w:rPr>
                <w:rFonts w:ascii="Cambria" w:hAnsi="Cambria" w:cs="Arial"/>
                <w:color w:val="000000"/>
              </w:rPr>
            </w:rPrChange>
          </w:rPr>
          <w:t xml:space="preserve">and </w:t>
        </w:r>
      </w:ins>
      <w:r w:rsidR="0072286D" w:rsidRPr="00AA321F">
        <w:rPr>
          <w:rFonts w:ascii="Cambria" w:hAnsi="Cambria" w:cs="Arial"/>
          <w:strike/>
          <w:color w:val="FF0000"/>
          <w:rPrChange w:id="44" w:author="Doug Brown" w:date="2025-02-06T16:41:00Z">
            <w:rPr>
              <w:rFonts w:ascii="Cambria" w:hAnsi="Cambria" w:cs="Arial"/>
              <w:color w:val="FF0000"/>
            </w:rPr>
          </w:rPrChange>
        </w:rPr>
        <w:t>recognitio</w:t>
      </w:r>
      <w:ins w:id="45" w:author="Lisa Blaushild" w:date="2025-02-06T14:18:00Z">
        <w:r w:rsidR="003805F8" w:rsidRPr="00AA321F">
          <w:rPr>
            <w:rFonts w:ascii="Cambria" w:hAnsi="Cambria" w:cs="Arial"/>
            <w:strike/>
            <w:color w:val="000000"/>
            <w:rPrChange w:id="46" w:author="Doug Brown" w:date="2025-02-06T16:41:00Z">
              <w:rPr>
                <w:rFonts w:ascii="Cambria" w:hAnsi="Cambria" w:cs="Arial"/>
                <w:color w:val="000000"/>
              </w:rPr>
            </w:rPrChange>
          </w:rPr>
          <w:t xml:space="preserve">n </w:t>
        </w:r>
      </w:ins>
      <w:del w:id="47" w:author="Lisa Blaushild" w:date="2025-02-06T14:18:00Z">
        <w:r w:rsidR="0072286D" w:rsidRPr="00AA321F" w:rsidDel="003805F8">
          <w:rPr>
            <w:rFonts w:ascii="Cambria" w:hAnsi="Cambria" w:cs="Arial"/>
            <w:strike/>
            <w:color w:val="FF0000"/>
            <w:rPrChange w:id="48" w:author="Doug Brown" w:date="2025-02-06T16:41:00Z">
              <w:rPr>
                <w:rFonts w:ascii="Cambria" w:hAnsi="Cambria" w:cs="Arial"/>
                <w:color w:val="FF0000"/>
              </w:rPr>
            </w:rPrChange>
          </w:rPr>
          <w:delText>n</w:delText>
        </w:r>
        <w:r w:rsidR="00CC5246" w:rsidRPr="00AA321F" w:rsidDel="003805F8">
          <w:rPr>
            <w:rFonts w:ascii="Cambria" w:hAnsi="Cambria" w:cs="Arial"/>
            <w:strike/>
            <w:color w:val="FF0000"/>
            <w:rPrChange w:id="49" w:author="Doug Brown" w:date="2025-02-06T16:41:00Z">
              <w:rPr>
                <w:rFonts w:ascii="Cambria" w:hAnsi="Cambria" w:cs="Arial"/>
                <w:color w:val="FF0000"/>
              </w:rPr>
            </w:rPrChange>
          </w:rPr>
          <w:delText>, empathy</w:delText>
        </w:r>
        <w:r w:rsidR="00D230FC" w:rsidRPr="00AA321F" w:rsidDel="003805F8">
          <w:rPr>
            <w:rFonts w:ascii="Cambria" w:hAnsi="Cambria" w:cs="Arial"/>
            <w:strike/>
            <w:color w:val="000000"/>
            <w:rPrChange w:id="50" w:author="Doug Brown" w:date="2025-02-06T16:41:00Z">
              <w:rPr>
                <w:rFonts w:ascii="Cambria" w:hAnsi="Cambria" w:cs="Arial"/>
                <w:color w:val="000000"/>
              </w:rPr>
            </w:rPrChange>
          </w:rPr>
          <w:delText>….</w:delText>
        </w:r>
        <w:r w:rsidR="00402BC8" w:rsidRPr="00AA321F" w:rsidDel="003805F8">
          <w:rPr>
            <w:rFonts w:ascii="Cambria" w:hAnsi="Cambria" w:cs="Arial"/>
            <w:strike/>
            <w:color w:val="000000"/>
            <w:rPrChange w:id="51" w:author="Doug Brown" w:date="2025-02-06T16:41:00Z">
              <w:rPr>
                <w:rFonts w:ascii="Cambria" w:hAnsi="Cambria" w:cs="Arial"/>
                <w:color w:val="000000"/>
              </w:rPr>
            </w:rPrChange>
          </w:rPr>
          <w:delText>)</w:delText>
        </w:r>
        <w:r w:rsidR="004F5622" w:rsidRPr="00AA321F" w:rsidDel="003805F8">
          <w:rPr>
            <w:rFonts w:ascii="Cambria" w:hAnsi="Cambria" w:cs="Arial"/>
            <w:strike/>
            <w:color w:val="000000"/>
            <w:rPrChange w:id="52" w:author="Doug Brown" w:date="2025-02-06T16:41:00Z">
              <w:rPr>
                <w:rFonts w:ascii="Cambria" w:hAnsi="Cambria" w:cs="Arial"/>
                <w:color w:val="000000"/>
              </w:rPr>
            </w:rPrChange>
          </w:rPr>
          <w:delText xml:space="preserve"> </w:delText>
        </w:r>
      </w:del>
      <w:r w:rsidR="00CC5246" w:rsidRPr="00AA321F">
        <w:rPr>
          <w:rFonts w:ascii="Cambria" w:hAnsi="Cambria" w:cs="Arial"/>
          <w:strike/>
          <w:color w:val="000000"/>
          <w:rPrChange w:id="53" w:author="Doug Brown" w:date="2025-02-06T16:41:00Z">
            <w:rPr>
              <w:rFonts w:ascii="Cambria" w:hAnsi="Cambria" w:cs="Arial"/>
              <w:color w:val="000000"/>
            </w:rPr>
          </w:rPrChange>
        </w:rPr>
        <w:t>for</w:t>
      </w:r>
      <w:r w:rsidR="001D3DE3" w:rsidRPr="00AA321F">
        <w:rPr>
          <w:rFonts w:ascii="Cambria" w:hAnsi="Cambria" w:cs="Arial"/>
          <w:strike/>
          <w:color w:val="000000"/>
          <w:rPrChange w:id="54" w:author="Doug Brown" w:date="2025-02-06T16:41:00Z">
            <w:rPr>
              <w:rFonts w:ascii="Cambria" w:hAnsi="Cambria" w:cs="Arial"/>
              <w:color w:val="000000"/>
            </w:rPr>
          </w:rPrChange>
        </w:rPr>
        <w:t xml:space="preserve"> </w:t>
      </w:r>
      <w:ins w:id="55" w:author="Lisa Blaushild" w:date="2025-02-06T14:21:00Z">
        <w:r w:rsidR="00C4485E" w:rsidRPr="00AA321F">
          <w:rPr>
            <w:rFonts w:ascii="Cambria" w:hAnsi="Cambria" w:cs="Arial"/>
            <w:strike/>
            <w:color w:val="000000"/>
            <w:rPrChange w:id="56" w:author="Doug Brown" w:date="2025-02-06T16:41:00Z">
              <w:rPr>
                <w:rFonts w:ascii="Cambria" w:hAnsi="Cambria" w:cs="Arial"/>
                <w:color w:val="000000"/>
              </w:rPr>
            </w:rPrChange>
          </w:rPr>
          <w:t>the most satisfying</w:t>
        </w:r>
      </w:ins>
      <w:del w:id="57" w:author="Lisa Blaushild" w:date="2025-02-06T14:21:00Z">
        <w:r w:rsidR="001D3DE3" w:rsidRPr="00AA321F" w:rsidDel="00C4485E">
          <w:rPr>
            <w:rFonts w:ascii="Cambria" w:hAnsi="Cambria" w:cs="Arial"/>
            <w:strike/>
            <w:color w:val="000000"/>
            <w:rPrChange w:id="58" w:author="Doug Brown" w:date="2025-02-06T16:41:00Z">
              <w:rPr>
                <w:rFonts w:ascii="Cambria" w:hAnsi="Cambria" w:cs="Arial"/>
                <w:color w:val="000000"/>
              </w:rPr>
            </w:rPrChange>
          </w:rPr>
          <w:delText>rewarding</w:delText>
        </w:r>
      </w:del>
      <w:r w:rsidR="001D3DE3" w:rsidRPr="00AA321F">
        <w:rPr>
          <w:rFonts w:ascii="Cambria" w:hAnsi="Cambria" w:cs="Arial"/>
          <w:strike/>
          <w:color w:val="000000"/>
          <w:rPrChange w:id="59" w:author="Doug Brown" w:date="2025-02-06T16:41:00Z">
            <w:rPr>
              <w:rFonts w:ascii="Cambria" w:hAnsi="Cambria" w:cs="Arial"/>
              <w:color w:val="000000"/>
            </w:rPr>
          </w:rPrChange>
        </w:rPr>
        <w:t xml:space="preserve"> career</w:t>
      </w:r>
      <w:r w:rsidR="00CC5246" w:rsidRPr="00AA321F">
        <w:rPr>
          <w:rFonts w:ascii="Cambria" w:hAnsi="Cambria" w:cs="Arial"/>
          <w:strike/>
          <w:color w:val="000000"/>
          <w:rPrChange w:id="60" w:author="Doug Brown" w:date="2025-02-06T16:41:00Z">
            <w:rPr>
              <w:rFonts w:ascii="Cambria" w:hAnsi="Cambria" w:cs="Arial"/>
              <w:color w:val="000000"/>
            </w:rPr>
          </w:rPrChange>
        </w:rPr>
        <w:t>s</w:t>
      </w:r>
      <w:r w:rsidR="001D3DE3" w:rsidRPr="00AA321F">
        <w:rPr>
          <w:rFonts w:ascii="Cambria" w:hAnsi="Cambria" w:cs="Arial"/>
          <w:strike/>
          <w:color w:val="000000"/>
          <w:rPrChange w:id="61" w:author="Doug Brown" w:date="2025-02-06T16:41:00Z">
            <w:rPr>
              <w:rFonts w:ascii="Cambria" w:hAnsi="Cambria" w:cs="Arial"/>
              <w:color w:val="000000"/>
            </w:rPr>
          </w:rPrChange>
        </w:rPr>
        <w:t>.</w:t>
      </w:r>
    </w:p>
    <w:p w14:paraId="33940AF6" w14:textId="5F7D5F0F" w:rsidR="006D73EF" w:rsidRPr="00AA321F" w:rsidRDefault="006D158D" w:rsidP="000D2132">
      <w:pPr>
        <w:spacing w:line="360" w:lineRule="auto"/>
        <w:contextualSpacing/>
        <w:rPr>
          <w:rFonts w:ascii="Cambria" w:hAnsi="Cambria" w:cs="Arial"/>
          <w:strike/>
          <w:rPrChange w:id="62" w:author="Doug Brown" w:date="2025-02-06T16:41:00Z">
            <w:rPr>
              <w:rFonts w:ascii="Cambria" w:hAnsi="Cambria" w:cs="Arial"/>
            </w:rPr>
          </w:rPrChange>
        </w:rPr>
      </w:pPr>
      <w:ins w:id="63" w:author="Doug Brown" w:date="2025-02-06T15:07:00Z">
        <w:r w:rsidRPr="00AA321F">
          <w:rPr>
            <w:rFonts w:ascii="Cambria" w:hAnsi="Cambria" w:cs="Arial"/>
            <w:strike/>
            <w:rPrChange w:id="64" w:author="Doug Brown" w:date="2025-02-06T16:41:00Z">
              <w:rPr>
                <w:rFonts w:ascii="Cambria" w:hAnsi="Cambria" w:cs="Arial"/>
              </w:rPr>
            </w:rPrChange>
          </w:rPr>
          <w:t>exceptional</w:t>
        </w:r>
      </w:ins>
    </w:p>
    <w:p w14:paraId="5A1D6EE6" w14:textId="205C1C7E" w:rsidR="00F50BEE" w:rsidRPr="00AA321F" w:rsidRDefault="00402BC8" w:rsidP="004F18D1">
      <w:pPr>
        <w:spacing w:line="360" w:lineRule="auto"/>
        <w:contextualSpacing/>
        <w:rPr>
          <w:rFonts w:ascii="Cambria" w:hAnsi="Cambria" w:cs="Arial"/>
          <w:strike/>
          <w:rPrChange w:id="65" w:author="Doug Brown" w:date="2025-02-06T16:41:00Z">
            <w:rPr>
              <w:rFonts w:ascii="Cambria" w:hAnsi="Cambria" w:cs="Arial"/>
            </w:rPr>
          </w:rPrChange>
        </w:rPr>
      </w:pPr>
      <w:r w:rsidRPr="00AA321F">
        <w:rPr>
          <w:rFonts w:ascii="Cambria" w:hAnsi="Cambria" w:cs="Arial"/>
          <w:strike/>
          <w:color w:val="000000"/>
          <w:rPrChange w:id="66" w:author="Doug Brown" w:date="2025-02-06T16:41:00Z">
            <w:rPr>
              <w:rFonts w:ascii="Cambria" w:hAnsi="Cambria" w:cs="Arial"/>
              <w:color w:val="000000"/>
            </w:rPr>
          </w:rPrChange>
        </w:rPr>
        <w:t>When</w:t>
      </w:r>
      <w:r w:rsidR="009866FC" w:rsidRPr="00AA321F">
        <w:rPr>
          <w:rFonts w:ascii="Cambria" w:hAnsi="Cambria" w:cs="Arial"/>
          <w:strike/>
          <w:color w:val="000000"/>
          <w:rPrChange w:id="67" w:author="Doug Brown" w:date="2025-02-06T16:41:00Z">
            <w:rPr>
              <w:rFonts w:ascii="Cambria" w:hAnsi="Cambria" w:cs="Arial"/>
              <w:color w:val="000000"/>
            </w:rPr>
          </w:rPrChange>
        </w:rPr>
        <w:t xml:space="preserve"> </w:t>
      </w:r>
      <w:r w:rsidR="00FB622C" w:rsidRPr="00AA321F">
        <w:rPr>
          <w:rFonts w:ascii="Cambria" w:hAnsi="Cambria" w:cs="Arial"/>
          <w:strike/>
          <w:color w:val="000000"/>
          <w:rPrChange w:id="68" w:author="Doug Brown" w:date="2025-02-06T16:41:00Z">
            <w:rPr>
              <w:rFonts w:ascii="Cambria" w:hAnsi="Cambria" w:cs="Arial"/>
              <w:color w:val="000000"/>
            </w:rPr>
          </w:rPrChange>
        </w:rPr>
        <w:t>managers</w:t>
      </w:r>
      <w:r w:rsidR="009866FC" w:rsidRPr="00AA321F">
        <w:rPr>
          <w:rFonts w:ascii="Cambria" w:hAnsi="Cambria" w:cs="Arial"/>
          <w:strike/>
          <w:color w:val="000000"/>
          <w:rPrChange w:id="69" w:author="Doug Brown" w:date="2025-02-06T16:41:00Z">
            <w:rPr>
              <w:rFonts w:ascii="Cambria" w:hAnsi="Cambria" w:cs="Arial"/>
              <w:color w:val="000000"/>
            </w:rPr>
          </w:rPrChange>
        </w:rPr>
        <w:t xml:space="preserve"> </w:t>
      </w:r>
      <w:del w:id="70" w:author="Lisa Blaushild" w:date="2025-02-06T14:20:00Z">
        <w:r w:rsidR="009866FC" w:rsidRPr="00AA321F" w:rsidDel="003805F8">
          <w:rPr>
            <w:rFonts w:ascii="Cambria" w:hAnsi="Cambria" w:cs="Arial"/>
            <w:strike/>
            <w:color w:val="000000"/>
            <w:rPrChange w:id="71" w:author="Doug Brown" w:date="2025-02-06T16:41:00Z">
              <w:rPr>
                <w:rFonts w:ascii="Cambria" w:hAnsi="Cambria" w:cs="Arial"/>
                <w:color w:val="000000"/>
              </w:rPr>
            </w:rPrChange>
          </w:rPr>
          <w:delText>build strong</w:delText>
        </w:r>
        <w:r w:rsidR="008B2BC6" w:rsidRPr="00AA321F" w:rsidDel="003805F8">
          <w:rPr>
            <w:rFonts w:ascii="Cambria" w:hAnsi="Cambria" w:cs="Arial"/>
            <w:strike/>
            <w:color w:val="000000"/>
            <w:rPrChange w:id="72" w:author="Doug Brown" w:date="2025-02-06T16:41:00Z">
              <w:rPr>
                <w:rFonts w:ascii="Cambria" w:hAnsi="Cambria" w:cs="Arial"/>
                <w:color w:val="000000"/>
              </w:rPr>
            </w:rPrChange>
          </w:rPr>
          <w:delText xml:space="preserve"> </w:delText>
        </w:r>
        <w:r w:rsidR="00A826EF" w:rsidRPr="00AA321F" w:rsidDel="003805F8">
          <w:rPr>
            <w:rFonts w:ascii="Cambria" w:hAnsi="Cambria" w:cs="Arial"/>
            <w:strike/>
            <w:color w:val="000000"/>
            <w:rPrChange w:id="73" w:author="Doug Brown" w:date="2025-02-06T16:41:00Z">
              <w:rPr>
                <w:rFonts w:ascii="Cambria" w:hAnsi="Cambria" w:cs="Arial"/>
                <w:color w:val="000000"/>
              </w:rPr>
            </w:rPrChange>
          </w:rPr>
          <w:delText xml:space="preserve">relationships with </w:delText>
        </w:r>
        <w:r w:rsidR="00E24051" w:rsidRPr="00AA321F" w:rsidDel="003805F8">
          <w:rPr>
            <w:rFonts w:ascii="Cambria" w:hAnsi="Cambria" w:cs="Arial"/>
            <w:strike/>
            <w:color w:val="000000"/>
            <w:rPrChange w:id="74" w:author="Doug Brown" w:date="2025-02-06T16:41:00Z">
              <w:rPr>
                <w:rFonts w:ascii="Cambria" w:hAnsi="Cambria" w:cs="Arial"/>
                <w:color w:val="000000"/>
              </w:rPr>
            </w:rPrChange>
          </w:rPr>
          <w:delText xml:space="preserve">employees, </w:delText>
        </w:r>
        <w:r w:rsidR="001D3DE3" w:rsidRPr="00AA321F" w:rsidDel="003805F8">
          <w:rPr>
            <w:rFonts w:ascii="Cambria" w:hAnsi="Cambria" w:cs="Arial"/>
            <w:strike/>
            <w:color w:val="000000"/>
            <w:rPrChange w:id="75" w:author="Doug Brown" w:date="2025-02-06T16:41:00Z">
              <w:rPr>
                <w:rFonts w:ascii="Cambria" w:hAnsi="Cambria" w:cs="Arial"/>
                <w:color w:val="000000"/>
              </w:rPr>
            </w:rPrChange>
          </w:rPr>
          <w:delText>and</w:delText>
        </w:r>
        <w:r w:rsidR="009866FC" w:rsidRPr="00AA321F" w:rsidDel="003805F8">
          <w:rPr>
            <w:rFonts w:ascii="Cambria" w:hAnsi="Cambria" w:cs="Arial"/>
            <w:strike/>
            <w:color w:val="000000"/>
            <w:rPrChange w:id="76" w:author="Doug Brown" w:date="2025-02-06T16:41:00Z">
              <w:rPr>
                <w:rFonts w:ascii="Cambria" w:hAnsi="Cambria" w:cs="Arial"/>
                <w:color w:val="000000"/>
              </w:rPr>
            </w:rPrChange>
          </w:rPr>
          <w:delText xml:space="preserve"> </w:delText>
        </w:r>
      </w:del>
      <w:r w:rsidRPr="00AA321F">
        <w:rPr>
          <w:rFonts w:ascii="Cambria" w:hAnsi="Cambria" w:cs="Arial"/>
          <w:strike/>
          <w:color w:val="000000"/>
          <w:rPrChange w:id="77" w:author="Doug Brown" w:date="2025-02-06T16:41:00Z">
            <w:rPr>
              <w:rFonts w:ascii="Cambria" w:hAnsi="Cambria" w:cs="Arial"/>
              <w:color w:val="000000"/>
            </w:rPr>
          </w:rPrChange>
        </w:rPr>
        <w:t xml:space="preserve">are </w:t>
      </w:r>
      <w:r w:rsidR="0072286D" w:rsidRPr="00AA321F">
        <w:rPr>
          <w:rFonts w:ascii="Cambria" w:hAnsi="Cambria" w:cs="Arial"/>
          <w:strike/>
          <w:color w:val="000000"/>
          <w:rPrChange w:id="78" w:author="Doug Brown" w:date="2025-02-06T16:41:00Z">
            <w:rPr>
              <w:rFonts w:ascii="Cambria" w:hAnsi="Cambria" w:cs="Arial"/>
              <w:color w:val="000000"/>
            </w:rPr>
          </w:rPrChange>
        </w:rPr>
        <w:t>equipp</w:t>
      </w:r>
      <w:r w:rsidRPr="00AA321F">
        <w:rPr>
          <w:rFonts w:ascii="Cambria" w:hAnsi="Cambria" w:cs="Arial"/>
          <w:strike/>
          <w:color w:val="000000"/>
          <w:rPrChange w:id="79" w:author="Doug Brown" w:date="2025-02-06T16:41:00Z">
            <w:rPr>
              <w:rFonts w:ascii="Cambria" w:hAnsi="Cambria" w:cs="Arial"/>
              <w:color w:val="000000"/>
            </w:rPr>
          </w:rPrChange>
        </w:rPr>
        <w:t>ed</w:t>
      </w:r>
      <w:r w:rsidR="00026F6F" w:rsidRPr="00AA321F">
        <w:rPr>
          <w:rFonts w:ascii="Cambria" w:hAnsi="Cambria" w:cs="Arial"/>
          <w:strike/>
          <w:color w:val="000000"/>
          <w:rPrChange w:id="80" w:author="Doug Brown" w:date="2025-02-06T16:41:00Z">
            <w:rPr>
              <w:rFonts w:ascii="Cambria" w:hAnsi="Cambria" w:cs="Arial"/>
              <w:color w:val="000000"/>
            </w:rPr>
          </w:rPrChange>
        </w:rPr>
        <w:t xml:space="preserve"> with proven </w:t>
      </w:r>
      <w:r w:rsidR="00B07FD7" w:rsidRPr="00AA321F">
        <w:rPr>
          <w:rFonts w:ascii="Cambria" w:hAnsi="Cambria" w:cs="Arial"/>
          <w:strike/>
          <w:color w:val="FF0000"/>
          <w:rPrChange w:id="81" w:author="Doug Brown" w:date="2025-02-06T16:41:00Z">
            <w:rPr>
              <w:rFonts w:ascii="Cambria" w:hAnsi="Cambria" w:cs="Arial"/>
              <w:color w:val="FF0000"/>
            </w:rPr>
          </w:rPrChange>
        </w:rPr>
        <w:t>processe</w:t>
      </w:r>
      <w:r w:rsidR="00026F6F" w:rsidRPr="00AA321F">
        <w:rPr>
          <w:rFonts w:ascii="Cambria" w:hAnsi="Cambria" w:cs="Arial"/>
          <w:strike/>
          <w:color w:val="FF0000"/>
          <w:rPrChange w:id="82" w:author="Doug Brown" w:date="2025-02-06T16:41:00Z">
            <w:rPr>
              <w:rFonts w:ascii="Cambria" w:hAnsi="Cambria" w:cs="Arial"/>
              <w:color w:val="FF0000"/>
            </w:rPr>
          </w:rPrChange>
        </w:rPr>
        <w:t>s</w:t>
      </w:r>
      <w:r w:rsidR="004760F8" w:rsidRPr="00AA321F">
        <w:rPr>
          <w:rFonts w:ascii="Cambria" w:hAnsi="Cambria" w:cs="Arial"/>
          <w:strike/>
          <w:color w:val="FF0000"/>
          <w:rPrChange w:id="83" w:author="Doug Brown" w:date="2025-02-06T16:41:00Z">
            <w:rPr>
              <w:rFonts w:ascii="Cambria" w:hAnsi="Cambria" w:cs="Arial"/>
              <w:color w:val="FF0000"/>
            </w:rPr>
          </w:rPrChange>
        </w:rPr>
        <w:t xml:space="preserve">, </w:t>
      </w:r>
      <w:r w:rsidR="00026F6F" w:rsidRPr="00AA321F">
        <w:rPr>
          <w:rFonts w:ascii="Cambria" w:hAnsi="Cambria" w:cs="Arial"/>
          <w:strike/>
          <w:color w:val="FF0000"/>
          <w:rPrChange w:id="84" w:author="Doug Brown" w:date="2025-02-06T16:41:00Z">
            <w:rPr>
              <w:rFonts w:ascii="Cambria" w:hAnsi="Cambria" w:cs="Arial"/>
              <w:color w:val="FF0000"/>
            </w:rPr>
          </w:rPrChange>
        </w:rPr>
        <w:t xml:space="preserve">tools </w:t>
      </w:r>
      <w:r w:rsidR="004760F8" w:rsidRPr="00AA321F">
        <w:rPr>
          <w:rFonts w:ascii="Cambria" w:hAnsi="Cambria" w:cs="Arial"/>
          <w:strike/>
          <w:color w:val="FF0000"/>
          <w:rPrChange w:id="85" w:author="Doug Brown" w:date="2025-02-06T16:41:00Z">
            <w:rPr>
              <w:rFonts w:ascii="Cambria" w:hAnsi="Cambria" w:cs="Arial"/>
              <w:color w:val="FF0000"/>
            </w:rPr>
          </w:rPrChange>
        </w:rPr>
        <w:t xml:space="preserve">and techniques </w:t>
      </w:r>
      <w:r w:rsidR="00FD11AA" w:rsidRPr="00AA321F">
        <w:rPr>
          <w:rFonts w:ascii="Cambria" w:hAnsi="Cambria" w:cs="Arial"/>
          <w:strike/>
          <w:color w:val="FF0000"/>
          <w:rPrChange w:id="86" w:author="Doug Brown" w:date="2025-02-06T16:41:00Z">
            <w:rPr>
              <w:rFonts w:ascii="Cambria" w:hAnsi="Cambria" w:cs="Arial"/>
              <w:color w:val="FF0000"/>
            </w:rPr>
          </w:rPrChange>
        </w:rPr>
        <w:t xml:space="preserve">that </w:t>
      </w:r>
      <w:r w:rsidR="00A70B86" w:rsidRPr="00AA321F">
        <w:rPr>
          <w:rFonts w:ascii="Cambria" w:hAnsi="Cambria" w:cs="Arial"/>
          <w:strike/>
          <w:color w:val="FF0000"/>
          <w:rPrChange w:id="87" w:author="Doug Brown" w:date="2025-02-06T16:41:00Z">
            <w:rPr>
              <w:rFonts w:ascii="Cambria" w:hAnsi="Cambria" w:cs="Arial"/>
              <w:color w:val="FF0000"/>
            </w:rPr>
          </w:rPrChange>
        </w:rPr>
        <w:t>drive</w:t>
      </w:r>
      <w:r w:rsidR="00F334EE" w:rsidRPr="00AA321F">
        <w:rPr>
          <w:rFonts w:ascii="Cambria" w:hAnsi="Cambria" w:cs="Arial"/>
          <w:strike/>
          <w:color w:val="FF0000"/>
          <w:rPrChange w:id="88" w:author="Doug Brown" w:date="2025-02-06T16:41:00Z">
            <w:rPr>
              <w:rFonts w:ascii="Cambria" w:hAnsi="Cambria" w:cs="Arial"/>
              <w:color w:val="FF0000"/>
            </w:rPr>
          </w:rPrChange>
        </w:rPr>
        <w:t xml:space="preserve"> retention</w:t>
      </w:r>
      <w:ins w:id="89" w:author="Lisa Blaushild" w:date="2025-02-06T14:18:00Z">
        <w:r w:rsidR="003805F8" w:rsidRPr="00AA321F">
          <w:rPr>
            <w:rFonts w:ascii="Cambria" w:hAnsi="Cambria" w:cs="Arial"/>
            <w:strike/>
            <w:color w:val="FF0000"/>
            <w:rPrChange w:id="90" w:author="Doug Brown" w:date="2025-02-06T16:41:00Z">
              <w:rPr>
                <w:rFonts w:ascii="Cambria" w:hAnsi="Cambria" w:cs="Arial"/>
                <w:color w:val="FF0000"/>
              </w:rPr>
            </w:rPrChange>
          </w:rPr>
          <w:t xml:space="preserve"> by building strong relationships with empl</w:t>
        </w:r>
      </w:ins>
      <w:ins w:id="91" w:author="Lisa Blaushild" w:date="2025-02-06T14:19:00Z">
        <w:r w:rsidR="003805F8" w:rsidRPr="00AA321F">
          <w:rPr>
            <w:rFonts w:ascii="Cambria" w:hAnsi="Cambria" w:cs="Arial"/>
            <w:strike/>
            <w:color w:val="FF0000"/>
            <w:rPrChange w:id="92" w:author="Doug Brown" w:date="2025-02-06T16:41:00Z">
              <w:rPr>
                <w:rFonts w:ascii="Cambria" w:hAnsi="Cambria" w:cs="Arial"/>
                <w:color w:val="FF0000"/>
              </w:rPr>
            </w:rPrChange>
          </w:rPr>
          <w:t xml:space="preserve">oyees, it creates thriving workplaces cultures that </w:t>
        </w:r>
      </w:ins>
      <w:ins w:id="93" w:author="Lisa Blaushild" w:date="2025-02-06T14:20:00Z">
        <w:r w:rsidR="003805F8" w:rsidRPr="00AA321F">
          <w:rPr>
            <w:rFonts w:ascii="Cambria" w:hAnsi="Cambria" w:cs="Arial"/>
            <w:strike/>
            <w:color w:val="FF0000"/>
            <w:rPrChange w:id="94" w:author="Doug Brown" w:date="2025-02-06T16:41:00Z">
              <w:rPr>
                <w:rFonts w:ascii="Cambria" w:hAnsi="Cambria" w:cs="Arial"/>
                <w:color w:val="FF0000"/>
              </w:rPr>
            </w:rPrChange>
          </w:rPr>
          <w:t>inspire</w:t>
        </w:r>
      </w:ins>
      <w:ins w:id="95" w:author="Lisa Blaushild" w:date="2025-02-06T14:19:00Z">
        <w:r w:rsidR="003805F8" w:rsidRPr="00AA321F">
          <w:rPr>
            <w:rFonts w:ascii="Cambria" w:hAnsi="Cambria" w:cs="Arial"/>
            <w:strike/>
            <w:color w:val="FF0000"/>
            <w:rPrChange w:id="96" w:author="Doug Brown" w:date="2025-02-06T16:41:00Z">
              <w:rPr>
                <w:rFonts w:ascii="Cambria" w:hAnsi="Cambria" w:cs="Arial"/>
                <w:color w:val="FF0000"/>
              </w:rPr>
            </w:rPrChange>
          </w:rPr>
          <w:t xml:space="preserve"> employees to st</w:t>
        </w:r>
      </w:ins>
      <w:ins w:id="97" w:author="Lisa Blaushild" w:date="2025-02-06T14:20:00Z">
        <w:r w:rsidR="003805F8" w:rsidRPr="00AA321F">
          <w:rPr>
            <w:rFonts w:ascii="Cambria" w:hAnsi="Cambria" w:cs="Arial"/>
            <w:strike/>
            <w:color w:val="FF0000"/>
            <w:rPrChange w:id="98" w:author="Doug Brown" w:date="2025-02-06T16:41:00Z">
              <w:rPr>
                <w:rFonts w:ascii="Cambria" w:hAnsi="Cambria" w:cs="Arial"/>
                <w:color w:val="FF0000"/>
              </w:rPr>
            </w:rPrChange>
          </w:rPr>
          <w:t xml:space="preserve">ick around for the long haul. </w:t>
        </w:r>
      </w:ins>
      <w:del w:id="99" w:author="Lisa Blaushild" w:date="2025-02-06T14:18:00Z">
        <w:r w:rsidR="00830ECC" w:rsidRPr="00AA321F" w:rsidDel="003805F8">
          <w:rPr>
            <w:rFonts w:ascii="Cambria" w:hAnsi="Cambria" w:cs="Arial"/>
            <w:strike/>
            <w:color w:val="FF0000"/>
            <w:rPrChange w:id="100" w:author="Doug Brown" w:date="2025-02-06T16:41:00Z">
              <w:rPr>
                <w:rFonts w:ascii="Cambria" w:hAnsi="Cambria" w:cs="Arial"/>
                <w:color w:val="FF0000"/>
              </w:rPr>
            </w:rPrChange>
          </w:rPr>
          <w:delText>,</w:delText>
        </w:r>
        <w:r w:rsidR="00F334EE" w:rsidRPr="00AA321F" w:rsidDel="003805F8">
          <w:rPr>
            <w:rFonts w:ascii="Cambria" w:hAnsi="Cambria" w:cs="Arial"/>
            <w:strike/>
            <w:color w:val="FF0000"/>
            <w:rPrChange w:id="101" w:author="Doug Brown" w:date="2025-02-06T16:41:00Z">
              <w:rPr>
                <w:rFonts w:ascii="Cambria" w:hAnsi="Cambria" w:cs="Arial"/>
                <w:color w:val="FF0000"/>
              </w:rPr>
            </w:rPrChange>
          </w:rPr>
          <w:delText xml:space="preserve"> </w:delText>
        </w:r>
      </w:del>
      <w:del w:id="102" w:author="Lisa Blaushild" w:date="2025-02-06T14:19:00Z">
        <w:r w:rsidR="00F334EE" w:rsidRPr="00AA321F" w:rsidDel="003805F8">
          <w:rPr>
            <w:rFonts w:ascii="Cambria" w:hAnsi="Cambria" w:cs="Arial"/>
            <w:strike/>
            <w:color w:val="FF0000"/>
            <w:rPrChange w:id="103" w:author="Doug Brown" w:date="2025-02-06T16:41:00Z">
              <w:rPr>
                <w:rFonts w:ascii="Cambria" w:hAnsi="Cambria" w:cs="Arial"/>
                <w:color w:val="FF0000"/>
              </w:rPr>
            </w:rPrChange>
          </w:rPr>
          <w:delText xml:space="preserve">organizations </w:delText>
        </w:r>
        <w:r w:rsidR="00A70B86" w:rsidRPr="00AA321F" w:rsidDel="003805F8">
          <w:rPr>
            <w:rFonts w:ascii="Cambria" w:hAnsi="Cambria" w:cs="Arial"/>
            <w:strike/>
            <w:color w:val="FF0000"/>
            <w:rPrChange w:id="104" w:author="Doug Brown" w:date="2025-02-06T16:41:00Z">
              <w:rPr>
                <w:rFonts w:ascii="Cambria" w:hAnsi="Cambria" w:cs="Arial"/>
                <w:color w:val="FF0000"/>
              </w:rPr>
            </w:rPrChange>
          </w:rPr>
          <w:delText>create</w:delText>
        </w:r>
        <w:r w:rsidR="009866FC" w:rsidRPr="00AA321F" w:rsidDel="003805F8">
          <w:rPr>
            <w:rFonts w:ascii="Cambria" w:hAnsi="Cambria" w:cs="Arial"/>
            <w:strike/>
            <w:color w:val="000000"/>
            <w:rPrChange w:id="105" w:author="Doug Brown" w:date="2025-02-06T16:41:00Z">
              <w:rPr>
                <w:rFonts w:ascii="Cambria" w:hAnsi="Cambria" w:cs="Arial"/>
                <w:color w:val="000000"/>
              </w:rPr>
            </w:rPrChange>
          </w:rPr>
          <w:delText xml:space="preserve"> </w:delText>
        </w:r>
        <w:r w:rsidR="00511126" w:rsidRPr="00AA321F" w:rsidDel="003805F8">
          <w:rPr>
            <w:rFonts w:ascii="Cambria" w:hAnsi="Cambria" w:cs="Arial"/>
            <w:strike/>
            <w:color w:val="000000"/>
            <w:rPrChange w:id="106" w:author="Doug Brown" w:date="2025-02-06T16:41:00Z">
              <w:rPr>
                <w:rFonts w:ascii="Cambria" w:hAnsi="Cambria" w:cs="Arial"/>
                <w:color w:val="000000"/>
              </w:rPr>
            </w:rPrChange>
          </w:rPr>
          <w:delText xml:space="preserve">thriving </w:delText>
        </w:r>
        <w:r w:rsidR="008B2BC6" w:rsidRPr="00AA321F" w:rsidDel="003805F8">
          <w:rPr>
            <w:rFonts w:ascii="Cambria" w:hAnsi="Cambria" w:cs="Arial"/>
            <w:strike/>
            <w:color w:val="000000"/>
            <w:rPrChange w:id="107" w:author="Doug Brown" w:date="2025-02-06T16:41:00Z">
              <w:rPr>
                <w:rFonts w:ascii="Cambria" w:hAnsi="Cambria" w:cs="Arial"/>
                <w:color w:val="000000"/>
              </w:rPr>
            </w:rPrChange>
          </w:rPr>
          <w:delText>workplace culture</w:delText>
        </w:r>
        <w:r w:rsidR="00A70B86" w:rsidRPr="00AA321F" w:rsidDel="003805F8">
          <w:rPr>
            <w:rFonts w:ascii="Cambria" w:hAnsi="Cambria" w:cs="Arial"/>
            <w:strike/>
            <w:color w:val="000000"/>
            <w:rPrChange w:id="108" w:author="Doug Brown" w:date="2025-02-06T16:41:00Z">
              <w:rPr>
                <w:rFonts w:ascii="Cambria" w:hAnsi="Cambria" w:cs="Arial"/>
                <w:color w:val="000000"/>
              </w:rPr>
            </w:rPrChange>
          </w:rPr>
          <w:delText>s</w:delText>
        </w:r>
        <w:r w:rsidR="008B2BC6" w:rsidRPr="00AA321F" w:rsidDel="003805F8">
          <w:rPr>
            <w:rFonts w:ascii="Cambria" w:hAnsi="Cambria" w:cs="Arial"/>
            <w:strike/>
            <w:color w:val="000000"/>
            <w:rPrChange w:id="109" w:author="Doug Brown" w:date="2025-02-06T16:41:00Z">
              <w:rPr>
                <w:rFonts w:ascii="Cambria" w:hAnsi="Cambria" w:cs="Arial"/>
                <w:color w:val="000000"/>
              </w:rPr>
            </w:rPrChange>
          </w:rPr>
          <w:delText xml:space="preserve"> </w:delText>
        </w:r>
        <w:r w:rsidR="00026F6F" w:rsidRPr="00AA321F" w:rsidDel="003805F8">
          <w:rPr>
            <w:rFonts w:ascii="Cambria" w:hAnsi="Cambria" w:cs="Arial"/>
            <w:strike/>
            <w:color w:val="000000"/>
            <w:rPrChange w:id="110" w:author="Doug Brown" w:date="2025-02-06T16:41:00Z">
              <w:rPr>
                <w:rFonts w:ascii="Cambria" w:hAnsi="Cambria" w:cs="Arial"/>
                <w:color w:val="000000"/>
              </w:rPr>
            </w:rPrChange>
          </w:rPr>
          <w:delText xml:space="preserve">that </w:delText>
        </w:r>
        <w:r w:rsidR="0033354C" w:rsidRPr="00AA321F" w:rsidDel="003805F8">
          <w:rPr>
            <w:rFonts w:ascii="Cambria" w:hAnsi="Cambria" w:cs="Arial"/>
            <w:strike/>
            <w:color w:val="000000"/>
            <w:rPrChange w:id="111" w:author="Doug Brown" w:date="2025-02-06T16:41:00Z">
              <w:rPr>
                <w:rFonts w:ascii="Cambria" w:hAnsi="Cambria" w:cs="Arial"/>
                <w:color w:val="000000"/>
              </w:rPr>
            </w:rPrChange>
          </w:rPr>
          <w:delText>cultivates</w:delText>
        </w:r>
        <w:r w:rsidR="00041A12" w:rsidRPr="00AA321F" w:rsidDel="003805F8">
          <w:rPr>
            <w:rFonts w:ascii="Cambria" w:hAnsi="Cambria" w:cs="Arial"/>
            <w:strike/>
            <w:color w:val="000000"/>
            <w:rPrChange w:id="112" w:author="Doug Brown" w:date="2025-02-06T16:41:00Z">
              <w:rPr>
                <w:rFonts w:ascii="Cambria" w:hAnsi="Cambria" w:cs="Arial"/>
                <w:color w:val="000000"/>
              </w:rPr>
            </w:rPrChange>
          </w:rPr>
          <w:delText xml:space="preserve"> </w:delText>
        </w:r>
        <w:r w:rsidR="00041A12" w:rsidRPr="00AA321F" w:rsidDel="003805F8">
          <w:rPr>
            <w:rFonts w:ascii="Cambria" w:hAnsi="Cambria" w:cs="Arial"/>
            <w:strike/>
            <w:color w:val="FF0000"/>
            <w:rPrChange w:id="113" w:author="Doug Brown" w:date="2025-02-06T16:41:00Z">
              <w:rPr>
                <w:rFonts w:ascii="Cambria" w:hAnsi="Cambria" w:cs="Arial"/>
                <w:color w:val="FF0000"/>
              </w:rPr>
            </w:rPrChange>
          </w:rPr>
          <w:delText>loyalty</w:delText>
        </w:r>
        <w:r w:rsidR="00364480" w:rsidRPr="00AA321F" w:rsidDel="003805F8">
          <w:rPr>
            <w:rFonts w:ascii="Cambria" w:hAnsi="Cambria" w:cs="Arial"/>
            <w:strike/>
            <w:color w:val="000000"/>
            <w:rPrChange w:id="114" w:author="Doug Brown" w:date="2025-02-06T16:41:00Z">
              <w:rPr>
                <w:rFonts w:ascii="Cambria" w:hAnsi="Cambria" w:cs="Arial"/>
                <w:color w:val="000000"/>
              </w:rPr>
            </w:rPrChange>
          </w:rPr>
          <w:delText xml:space="preserve">, </w:delText>
        </w:r>
        <w:r w:rsidR="00FB622C" w:rsidRPr="00AA321F" w:rsidDel="003805F8">
          <w:rPr>
            <w:rFonts w:ascii="Cambria" w:hAnsi="Cambria" w:cs="Arial"/>
            <w:strike/>
            <w:color w:val="000000"/>
            <w:rPrChange w:id="115" w:author="Doug Brown" w:date="2025-02-06T16:41:00Z">
              <w:rPr>
                <w:rFonts w:ascii="Cambria" w:hAnsi="Cambria" w:cs="Arial"/>
                <w:color w:val="000000"/>
              </w:rPr>
            </w:rPrChange>
          </w:rPr>
          <w:delText>inspire</w:delText>
        </w:r>
        <w:r w:rsidR="000B7B97" w:rsidRPr="00AA321F" w:rsidDel="003805F8">
          <w:rPr>
            <w:rFonts w:ascii="Cambria" w:hAnsi="Cambria" w:cs="Arial"/>
            <w:strike/>
            <w:color w:val="000000"/>
            <w:rPrChange w:id="116" w:author="Doug Brown" w:date="2025-02-06T16:41:00Z">
              <w:rPr>
                <w:rFonts w:ascii="Cambria" w:hAnsi="Cambria" w:cs="Arial"/>
                <w:color w:val="000000"/>
              </w:rPr>
            </w:rPrChange>
          </w:rPr>
          <w:delText xml:space="preserve"> performance</w:delText>
        </w:r>
        <w:r w:rsidR="00A70B86" w:rsidRPr="00AA321F" w:rsidDel="003805F8">
          <w:rPr>
            <w:rFonts w:ascii="Cambria" w:hAnsi="Cambria" w:cs="Arial"/>
            <w:strike/>
            <w:color w:val="000000"/>
            <w:rPrChange w:id="117" w:author="Doug Brown" w:date="2025-02-06T16:41:00Z">
              <w:rPr>
                <w:rFonts w:ascii="Cambria" w:hAnsi="Cambria" w:cs="Arial"/>
                <w:color w:val="000000"/>
              </w:rPr>
            </w:rPrChange>
          </w:rPr>
          <w:delText xml:space="preserve"> and</w:delText>
        </w:r>
        <w:r w:rsidR="00FB622C" w:rsidRPr="00AA321F" w:rsidDel="003805F8">
          <w:rPr>
            <w:rFonts w:ascii="Cambria" w:hAnsi="Cambria" w:cs="Arial"/>
            <w:strike/>
            <w:color w:val="000000"/>
            <w:rPrChange w:id="118" w:author="Doug Brown" w:date="2025-02-06T16:41:00Z">
              <w:rPr>
                <w:rFonts w:ascii="Cambria" w:hAnsi="Cambria" w:cs="Arial"/>
                <w:color w:val="000000"/>
              </w:rPr>
            </w:rPrChange>
          </w:rPr>
          <w:delText xml:space="preserve"> engagement</w:delText>
        </w:r>
        <w:r w:rsidR="00752951" w:rsidRPr="00AA321F" w:rsidDel="003805F8">
          <w:rPr>
            <w:rFonts w:ascii="Cambria" w:hAnsi="Cambria" w:cs="Arial"/>
            <w:strike/>
            <w:color w:val="000000"/>
            <w:rPrChange w:id="119" w:author="Doug Brown" w:date="2025-02-06T16:41:00Z">
              <w:rPr>
                <w:rFonts w:ascii="Cambria" w:hAnsi="Cambria" w:cs="Arial"/>
                <w:color w:val="000000"/>
              </w:rPr>
            </w:rPrChange>
          </w:rPr>
          <w:delText xml:space="preserve">. </w:delText>
        </w:r>
        <w:r w:rsidR="00FB622C" w:rsidRPr="00AA321F" w:rsidDel="003805F8">
          <w:rPr>
            <w:rFonts w:ascii="Cambria" w:hAnsi="Cambria" w:cs="Arial"/>
            <w:strike/>
            <w:color w:val="000000"/>
            <w:rPrChange w:id="120" w:author="Doug Brown" w:date="2025-02-06T16:41:00Z">
              <w:rPr>
                <w:rFonts w:ascii="Cambria" w:hAnsi="Cambria" w:cs="Arial"/>
                <w:color w:val="000000"/>
              </w:rPr>
            </w:rPrChange>
          </w:rPr>
          <w:delText xml:space="preserve"> </w:delText>
        </w:r>
        <w:r w:rsidR="009866FC" w:rsidRPr="00AA321F" w:rsidDel="003805F8">
          <w:rPr>
            <w:rFonts w:ascii="Cambria" w:hAnsi="Cambria" w:cs="Arial"/>
            <w:b/>
            <w:bCs/>
            <w:strike/>
            <w:color w:val="000000"/>
            <w:rPrChange w:id="121" w:author="Doug Brown" w:date="2025-02-06T16:41:00Z">
              <w:rPr>
                <w:rFonts w:ascii="Cambria" w:hAnsi="Cambria" w:cs="Arial"/>
                <w:b/>
                <w:bCs/>
                <w:color w:val="000000"/>
              </w:rPr>
            </w:rPrChange>
          </w:rPr>
          <w:delText xml:space="preserve"> </w:delText>
        </w:r>
      </w:del>
    </w:p>
    <w:p w14:paraId="7D80FAE2" w14:textId="77777777" w:rsidR="00D6453F" w:rsidRDefault="00D6453F" w:rsidP="009577A0">
      <w:pPr>
        <w:rPr>
          <w:ins w:id="122" w:author="Doug Brown" w:date="2025-02-06T16:37:00Z"/>
          <w:rFonts w:ascii="Cambria" w:hAnsi="Cambria" w:cs="Arial"/>
          <w:b/>
          <w:bCs/>
          <w:color w:val="000000" w:themeColor="text1"/>
          <w:spacing w:val="7"/>
          <w:sz w:val="36"/>
          <w:szCs w:val="36"/>
        </w:rPr>
      </w:pPr>
    </w:p>
    <w:p w14:paraId="79E0D880" w14:textId="3AF38DB5" w:rsidR="00AA321F" w:rsidRPr="00AA321F" w:rsidRDefault="00AA321F" w:rsidP="00AA321F">
      <w:pPr>
        <w:pStyle w:val="NormalWeb"/>
        <w:shd w:val="clear" w:color="auto" w:fill="F1F1F1"/>
        <w:spacing w:before="0" w:beforeAutospacing="0" w:after="0" w:afterAutospacing="0"/>
        <w:rPr>
          <w:ins w:id="123" w:author="Doug Brown" w:date="2025-02-06T16:37:00Z"/>
          <w:rFonts w:ascii="Cambria" w:hAnsi="Cambria" w:cs="Arial"/>
          <w:spacing w:val="7"/>
          <w:rPrChange w:id="124" w:author="Doug Brown" w:date="2025-02-06T16:39:00Z">
            <w:rPr>
              <w:ins w:id="125" w:author="Doug Brown" w:date="2025-02-06T16:37:00Z"/>
              <w:rFonts w:ascii="Arial" w:hAnsi="Arial" w:cs="Arial"/>
              <w:color w:val="181818"/>
              <w:spacing w:val="7"/>
              <w:sz w:val="21"/>
              <w:szCs w:val="21"/>
            </w:rPr>
          </w:rPrChange>
        </w:rPr>
      </w:pPr>
      <w:ins w:id="126" w:author="Doug Brown" w:date="2025-02-06T16:37:00Z">
        <w:r w:rsidRPr="00AA321F">
          <w:rPr>
            <w:rFonts w:ascii="Cambria" w:hAnsi="Cambria" w:cs="Arial"/>
            <w:spacing w:val="7"/>
            <w:rPrChange w:id="127" w:author="Doug Brown" w:date="2025-02-06T16:39:00Z">
              <w:rPr>
                <w:rFonts w:ascii="Arial" w:hAnsi="Arial" w:cs="Arial"/>
                <w:color w:val="181818"/>
                <w:spacing w:val="7"/>
                <w:sz w:val="21"/>
                <w:szCs w:val="21"/>
              </w:rPr>
            </w:rPrChange>
          </w:rPr>
          <w:lastRenderedPageBreak/>
          <w:t xml:space="preserve">Our success is due to a deep understanding of how the modern workplace has changed and the shifting needs of employees. Today, employees value many non-monetary factors besides salary, such as work-life balance, emotional health, career growth, and recognition for the most </w:t>
        </w:r>
      </w:ins>
      <w:ins w:id="128" w:author="Doug Brown" w:date="2025-02-06T16:40:00Z">
        <w:r>
          <w:rPr>
            <w:rFonts w:ascii="Cambria" w:hAnsi="Cambria" w:cs="Arial"/>
            <w:spacing w:val="7"/>
          </w:rPr>
          <w:t>reward</w:t>
        </w:r>
      </w:ins>
      <w:ins w:id="129" w:author="Doug Brown" w:date="2025-02-06T16:37:00Z">
        <w:r w:rsidRPr="00AA321F">
          <w:rPr>
            <w:rFonts w:ascii="Cambria" w:hAnsi="Cambria" w:cs="Arial"/>
            <w:spacing w:val="7"/>
            <w:rPrChange w:id="130" w:author="Doug Brown" w:date="2025-02-06T16:39:00Z">
              <w:rPr>
                <w:rFonts w:ascii="Arial" w:hAnsi="Arial" w:cs="Arial"/>
                <w:color w:val="181818"/>
                <w:spacing w:val="7"/>
                <w:sz w:val="21"/>
                <w:szCs w:val="21"/>
              </w:rPr>
            </w:rPrChange>
          </w:rPr>
          <w:t>ing careers.</w:t>
        </w:r>
      </w:ins>
    </w:p>
    <w:p w14:paraId="41DE9DB6" w14:textId="77777777" w:rsidR="00AA321F" w:rsidRPr="00AA321F" w:rsidRDefault="00AA321F" w:rsidP="00AA321F">
      <w:pPr>
        <w:pStyle w:val="NormalWeb"/>
        <w:shd w:val="clear" w:color="auto" w:fill="F1F1F1"/>
        <w:spacing w:before="0" w:beforeAutospacing="0" w:after="0" w:afterAutospacing="0"/>
        <w:rPr>
          <w:ins w:id="131" w:author="Doug Brown" w:date="2025-02-06T16:37:00Z"/>
          <w:rFonts w:ascii="Cambria" w:hAnsi="Cambria" w:cs="Arial"/>
          <w:spacing w:val="7"/>
          <w:rPrChange w:id="132" w:author="Doug Brown" w:date="2025-02-06T16:39:00Z">
            <w:rPr>
              <w:ins w:id="133" w:author="Doug Brown" w:date="2025-02-06T16:37:00Z"/>
              <w:rFonts w:ascii="Arial" w:hAnsi="Arial" w:cs="Arial"/>
              <w:color w:val="181818"/>
              <w:spacing w:val="7"/>
              <w:sz w:val="21"/>
              <w:szCs w:val="21"/>
            </w:rPr>
          </w:rPrChange>
        </w:rPr>
      </w:pPr>
    </w:p>
    <w:p w14:paraId="145528A9" w14:textId="713EF067" w:rsidR="00AA321F" w:rsidRPr="00AA321F" w:rsidRDefault="00AA321F" w:rsidP="00AA321F">
      <w:pPr>
        <w:pStyle w:val="NormalWeb"/>
        <w:shd w:val="clear" w:color="auto" w:fill="F1F1F1"/>
        <w:spacing w:before="0" w:beforeAutospacing="0" w:after="0" w:afterAutospacing="0"/>
        <w:rPr>
          <w:ins w:id="134" w:author="Doug Brown" w:date="2025-02-06T16:37:00Z"/>
          <w:rFonts w:ascii="Cambria" w:hAnsi="Cambria" w:cs="Arial"/>
          <w:spacing w:val="7"/>
          <w:rPrChange w:id="135" w:author="Doug Brown" w:date="2025-02-06T16:39:00Z">
            <w:rPr>
              <w:ins w:id="136" w:author="Doug Brown" w:date="2025-02-06T16:37:00Z"/>
              <w:rFonts w:ascii="Arial" w:hAnsi="Arial" w:cs="Arial"/>
              <w:color w:val="181818"/>
              <w:spacing w:val="7"/>
              <w:sz w:val="21"/>
              <w:szCs w:val="21"/>
            </w:rPr>
          </w:rPrChange>
        </w:rPr>
      </w:pPr>
      <w:ins w:id="137" w:author="Doug Brown" w:date="2025-02-06T16:37:00Z">
        <w:r w:rsidRPr="00AA321F">
          <w:rPr>
            <w:rFonts w:ascii="Cambria" w:hAnsi="Cambria" w:cs="Arial"/>
            <w:spacing w:val="7"/>
            <w:rPrChange w:id="138" w:author="Doug Brown" w:date="2025-02-06T16:39:00Z">
              <w:rPr>
                <w:rFonts w:ascii="Arial" w:hAnsi="Arial" w:cs="Arial"/>
                <w:color w:val="181818"/>
                <w:spacing w:val="7"/>
                <w:sz w:val="21"/>
                <w:szCs w:val="21"/>
              </w:rPr>
            </w:rPrChange>
          </w:rPr>
          <w:t>When managers are equipped with proven processes, tools and techniques that drive retention they build strong relationships with employees and create thriving workplace cultures that inspire employees to continue the journey for the long haul</w:t>
        </w:r>
      </w:ins>
      <w:ins w:id="139" w:author="Doug Brown" w:date="2025-02-06T16:41:00Z">
        <w:r>
          <w:rPr>
            <w:rFonts w:ascii="Cambria" w:hAnsi="Cambria" w:cs="Arial"/>
            <w:spacing w:val="7"/>
          </w:rPr>
          <w:t>.</w:t>
        </w:r>
      </w:ins>
    </w:p>
    <w:p w14:paraId="2A01357E" w14:textId="77777777" w:rsidR="00AA321F" w:rsidRDefault="00AA321F" w:rsidP="009577A0">
      <w:pPr>
        <w:rPr>
          <w:rFonts w:ascii="Cambria" w:hAnsi="Cambria" w:cs="Arial"/>
          <w:b/>
          <w:bCs/>
          <w:color w:val="000000" w:themeColor="text1"/>
          <w:spacing w:val="7"/>
          <w:sz w:val="36"/>
          <w:szCs w:val="36"/>
        </w:rPr>
      </w:pPr>
    </w:p>
    <w:p w14:paraId="6A652A01" w14:textId="18F1561B" w:rsidR="009577A0" w:rsidRPr="00083A65" w:rsidRDefault="003A41B4" w:rsidP="009577A0">
      <w:pPr>
        <w:rPr>
          <w:rFonts w:ascii="Cambria" w:hAnsi="Cambria" w:cs="Arial"/>
          <w:b/>
          <w:bCs/>
          <w:color w:val="000000" w:themeColor="text1"/>
          <w:spacing w:val="7"/>
          <w:sz w:val="36"/>
          <w:szCs w:val="36"/>
        </w:rPr>
      </w:pPr>
      <w:r w:rsidRPr="00083A65">
        <w:rPr>
          <w:rFonts w:ascii="Cambria" w:hAnsi="Cambria" w:cs="Arial"/>
          <w:b/>
          <w:bCs/>
          <w:color w:val="000000" w:themeColor="text1"/>
          <w:spacing w:val="7"/>
          <w:sz w:val="36"/>
          <w:szCs w:val="36"/>
        </w:rPr>
        <w:t>Our</w:t>
      </w:r>
      <w:r w:rsidR="00BE1ADF" w:rsidRPr="00083A65">
        <w:rPr>
          <w:rFonts w:ascii="Cambria" w:hAnsi="Cambria" w:cs="Arial"/>
          <w:b/>
          <w:bCs/>
          <w:color w:val="000000" w:themeColor="text1"/>
          <w:spacing w:val="7"/>
          <w:sz w:val="36"/>
          <w:szCs w:val="36"/>
        </w:rPr>
        <w:t xml:space="preserve"> </w:t>
      </w:r>
      <w:r w:rsidR="009577A0" w:rsidRPr="00083A65">
        <w:rPr>
          <w:rFonts w:ascii="Cambria" w:hAnsi="Cambria" w:cs="Arial"/>
          <w:b/>
          <w:bCs/>
          <w:color w:val="000000" w:themeColor="text1"/>
          <w:spacing w:val="7"/>
          <w:sz w:val="36"/>
          <w:szCs w:val="36"/>
        </w:rPr>
        <w:t xml:space="preserve">Revolutionary </w:t>
      </w:r>
      <w:r w:rsidR="00BE1ADF" w:rsidRPr="00083A65">
        <w:rPr>
          <w:rFonts w:ascii="Cambria" w:hAnsi="Cambria" w:cs="Arial"/>
          <w:b/>
          <w:bCs/>
          <w:color w:val="000000" w:themeColor="text1"/>
          <w:spacing w:val="7"/>
          <w:sz w:val="36"/>
          <w:szCs w:val="36"/>
        </w:rPr>
        <w:t xml:space="preserve">Bottom-Up </w:t>
      </w:r>
      <w:r w:rsidRPr="00083A65">
        <w:rPr>
          <w:rFonts w:ascii="Cambria" w:hAnsi="Cambria" w:cs="Arial"/>
          <w:b/>
          <w:bCs/>
          <w:color w:val="000000" w:themeColor="text1"/>
          <w:spacing w:val="7"/>
          <w:sz w:val="36"/>
          <w:szCs w:val="36"/>
        </w:rPr>
        <w:t>Approach</w:t>
      </w:r>
      <w:r w:rsidR="00BE1ADF" w:rsidRPr="00083A65">
        <w:rPr>
          <w:rFonts w:ascii="Cambria" w:hAnsi="Cambria" w:cs="Arial"/>
          <w:b/>
          <w:bCs/>
          <w:color w:val="000000" w:themeColor="text1"/>
          <w:spacing w:val="7"/>
          <w:sz w:val="36"/>
          <w:szCs w:val="36"/>
        </w:rPr>
        <w:t xml:space="preserve"> </w:t>
      </w:r>
    </w:p>
    <w:p w14:paraId="6F56F2DE" w14:textId="77777777" w:rsidR="009577A0" w:rsidRPr="00083A65" w:rsidRDefault="009577A0" w:rsidP="009577A0">
      <w:pPr>
        <w:rPr>
          <w:rFonts w:ascii="Cambria" w:hAnsi="Cambria" w:cs="Arial"/>
          <w:b/>
          <w:bCs/>
          <w:color w:val="000000" w:themeColor="text1"/>
          <w:spacing w:val="7"/>
          <w:sz w:val="36"/>
          <w:szCs w:val="36"/>
        </w:rPr>
      </w:pPr>
    </w:p>
    <w:p w14:paraId="21A25647" w14:textId="4A67CBEF" w:rsidR="00B72596" w:rsidRPr="00083A65" w:rsidRDefault="009577A0" w:rsidP="002D314F">
      <w:pPr>
        <w:spacing w:line="360" w:lineRule="auto"/>
        <w:contextualSpacing/>
        <w:rPr>
          <w:rFonts w:ascii="Cambria" w:hAnsi="Cambria" w:cs="Arial"/>
          <w:color w:val="000000" w:themeColor="text1"/>
          <w:spacing w:val="7"/>
        </w:rPr>
      </w:pPr>
      <w:r w:rsidRPr="00083A65">
        <w:rPr>
          <w:rFonts w:ascii="Cambria" w:hAnsi="Cambria" w:cs="Arial"/>
          <w:color w:val="181818"/>
          <w:spacing w:val="7"/>
        </w:rPr>
        <w:t xml:space="preserve">At </w:t>
      </w:r>
      <w:r w:rsidRPr="00D93D72">
        <w:rPr>
          <w:rFonts w:ascii="Cambria" w:hAnsi="Cambria" w:cs="Arial"/>
          <w:b/>
          <w:bCs/>
          <w:color w:val="181818"/>
          <w:spacing w:val="7"/>
        </w:rPr>
        <w:t>Manage2Retain</w:t>
      </w:r>
      <w:r w:rsidRPr="00083A65">
        <w:rPr>
          <w:rFonts w:ascii="Cambria" w:hAnsi="Cambria" w:cs="Arial"/>
          <w:color w:val="181818"/>
          <w:spacing w:val="7"/>
        </w:rPr>
        <w:t xml:space="preserve">, </w:t>
      </w:r>
      <w:r w:rsidR="00B72596">
        <w:rPr>
          <w:rFonts w:ascii="Cambria" w:hAnsi="Cambria" w:cs="Arial"/>
          <w:color w:val="181818"/>
          <w:spacing w:val="7"/>
        </w:rPr>
        <w:t xml:space="preserve">our </w:t>
      </w:r>
      <w:r w:rsidR="00D93D72">
        <w:rPr>
          <w:rFonts w:ascii="Cambria" w:hAnsi="Cambria" w:cs="Arial"/>
          <w:color w:val="181818"/>
          <w:spacing w:val="7"/>
        </w:rPr>
        <w:t xml:space="preserve">groundbreaking </w:t>
      </w:r>
      <w:r w:rsidR="00B72596">
        <w:rPr>
          <w:rFonts w:ascii="Cambria" w:hAnsi="Cambria" w:cs="Arial"/>
          <w:color w:val="181818"/>
          <w:spacing w:val="7"/>
        </w:rPr>
        <w:t xml:space="preserve">approach </w:t>
      </w:r>
      <w:r w:rsidRPr="00083A65">
        <w:rPr>
          <w:rFonts w:ascii="Cambria" w:hAnsi="Cambria" w:cs="Arial"/>
          <w:color w:val="181818"/>
          <w:spacing w:val="7"/>
        </w:rPr>
        <w:t xml:space="preserve">for employee retention </w:t>
      </w:r>
      <w:r w:rsidR="0098149C">
        <w:rPr>
          <w:rFonts w:ascii="Cambria" w:hAnsi="Cambria" w:cs="Arial"/>
          <w:color w:val="181818"/>
          <w:spacing w:val="7"/>
        </w:rPr>
        <w:t xml:space="preserve">focuses </w:t>
      </w:r>
      <w:r w:rsidR="00D76F1D">
        <w:rPr>
          <w:rFonts w:ascii="Cambria" w:hAnsi="Cambria" w:cs="Arial"/>
          <w:color w:val="181818"/>
          <w:spacing w:val="7"/>
        </w:rPr>
        <w:t xml:space="preserve">on </w:t>
      </w:r>
      <w:r w:rsidR="00B72596">
        <w:rPr>
          <w:rFonts w:ascii="Cambria" w:hAnsi="Cambria" w:cs="Arial"/>
          <w:color w:val="181818"/>
          <w:spacing w:val="7"/>
        </w:rPr>
        <w:t>the manager, team, and employee work environment</w:t>
      </w:r>
      <w:r w:rsidR="00D123A3">
        <w:rPr>
          <w:rFonts w:ascii="Cambria" w:hAnsi="Cambria" w:cs="Arial"/>
          <w:color w:val="181818"/>
          <w:spacing w:val="7"/>
        </w:rPr>
        <w:t xml:space="preserve"> </w:t>
      </w:r>
      <w:r w:rsidR="00DB0045">
        <w:rPr>
          <w:rFonts w:ascii="Cambria" w:hAnsi="Cambria" w:cs="Arial"/>
          <w:color w:val="181818"/>
          <w:spacing w:val="7"/>
        </w:rPr>
        <w:t>(the core of retention)</w:t>
      </w:r>
      <w:r w:rsidR="00B72596">
        <w:rPr>
          <w:rFonts w:ascii="Cambria" w:hAnsi="Cambria" w:cs="Arial"/>
          <w:color w:val="181818"/>
          <w:spacing w:val="7"/>
        </w:rPr>
        <w:t xml:space="preserve"> rather than top-down corporate programs or HR initiatives that </w:t>
      </w:r>
      <w:r w:rsidR="000E2F10">
        <w:rPr>
          <w:rFonts w:ascii="Cambria" w:hAnsi="Cambria" w:cs="Arial"/>
          <w:color w:val="181818"/>
          <w:spacing w:val="7"/>
        </w:rPr>
        <w:t>may be</w:t>
      </w:r>
      <w:r w:rsidR="00B72596">
        <w:rPr>
          <w:rFonts w:ascii="Cambria" w:hAnsi="Cambria" w:cs="Arial"/>
          <w:color w:val="181818"/>
          <w:spacing w:val="7"/>
        </w:rPr>
        <w:t xml:space="preserve"> ineffective</w:t>
      </w:r>
      <w:r w:rsidR="00C81C04">
        <w:rPr>
          <w:rFonts w:ascii="Cambria" w:hAnsi="Cambria" w:cs="Arial"/>
          <w:color w:val="181818"/>
          <w:spacing w:val="7"/>
        </w:rPr>
        <w:t xml:space="preserve"> </w:t>
      </w:r>
      <w:r w:rsidR="00B84D6D">
        <w:rPr>
          <w:rFonts w:ascii="Cambria" w:hAnsi="Cambria" w:cs="Arial"/>
          <w:color w:val="FF0000"/>
          <w:spacing w:val="7"/>
        </w:rPr>
        <w:t>or</w:t>
      </w:r>
      <w:r w:rsidR="00364480">
        <w:rPr>
          <w:rFonts w:ascii="Cambria" w:hAnsi="Cambria" w:cs="Arial"/>
          <w:color w:val="FF0000"/>
          <w:spacing w:val="7"/>
        </w:rPr>
        <w:t xml:space="preserve"> </w:t>
      </w:r>
      <w:r w:rsidR="00C81C04" w:rsidRPr="000B23FC">
        <w:rPr>
          <w:rFonts w:ascii="Cambria" w:hAnsi="Cambria" w:cs="Arial"/>
          <w:color w:val="FF0000"/>
          <w:spacing w:val="7"/>
        </w:rPr>
        <w:t xml:space="preserve">only </w:t>
      </w:r>
      <w:r w:rsidR="000B23FC" w:rsidRPr="000B23FC">
        <w:rPr>
          <w:rFonts w:ascii="Cambria" w:hAnsi="Cambria" w:cs="Arial"/>
          <w:color w:val="FF0000"/>
          <w:spacing w:val="7"/>
        </w:rPr>
        <w:t>a piece of the puzzle</w:t>
      </w:r>
      <w:r w:rsidR="00B72596">
        <w:rPr>
          <w:rFonts w:ascii="Cambria" w:hAnsi="Cambria" w:cs="Arial"/>
          <w:color w:val="181818"/>
          <w:spacing w:val="7"/>
        </w:rPr>
        <w:t>.</w:t>
      </w:r>
    </w:p>
    <w:p w14:paraId="634094BB" w14:textId="77777777" w:rsidR="00B72596" w:rsidRDefault="00B72596" w:rsidP="002D314F">
      <w:pPr>
        <w:spacing w:line="360" w:lineRule="auto"/>
        <w:contextualSpacing/>
        <w:rPr>
          <w:rFonts w:ascii="Cambria" w:hAnsi="Cambria" w:cs="Arial"/>
          <w:color w:val="181818"/>
          <w:spacing w:val="7"/>
        </w:rPr>
      </w:pPr>
    </w:p>
    <w:p w14:paraId="0C2E8913" w14:textId="4EF7A109" w:rsidR="002D314F" w:rsidRPr="005139FF" w:rsidRDefault="00BE1ADF" w:rsidP="002D314F">
      <w:pPr>
        <w:spacing w:line="360" w:lineRule="auto"/>
        <w:contextualSpacing/>
        <w:rPr>
          <w:rFonts w:ascii="Cambria" w:hAnsi="Cambria" w:cs="Arial"/>
          <w:b/>
          <w:bCs/>
          <w:color w:val="181818"/>
          <w:spacing w:val="7"/>
          <w:sz w:val="40"/>
          <w:szCs w:val="40"/>
        </w:rPr>
      </w:pPr>
      <w:r w:rsidRPr="00083A65">
        <w:rPr>
          <w:rFonts w:ascii="Cambria" w:hAnsi="Cambria" w:cs="Arial"/>
          <w:color w:val="181818"/>
          <w:spacing w:val="7"/>
        </w:rPr>
        <w:t xml:space="preserve">Imagine </w:t>
      </w:r>
      <w:r w:rsidR="00D93D72">
        <w:rPr>
          <w:rFonts w:ascii="Cambria" w:hAnsi="Cambria" w:cs="Arial"/>
          <w:color w:val="181818"/>
          <w:spacing w:val="7"/>
        </w:rPr>
        <w:t xml:space="preserve">the </w:t>
      </w:r>
      <w:r w:rsidR="008B2BC6">
        <w:rPr>
          <w:rFonts w:ascii="Cambria" w:hAnsi="Cambria" w:cs="Arial"/>
          <w:color w:val="181818"/>
          <w:spacing w:val="7"/>
        </w:rPr>
        <w:t xml:space="preserve">relief </w:t>
      </w:r>
      <w:r w:rsidR="008214F4">
        <w:rPr>
          <w:rFonts w:ascii="Cambria" w:hAnsi="Cambria" w:cs="Arial"/>
          <w:color w:val="181818"/>
          <w:spacing w:val="7"/>
        </w:rPr>
        <w:t xml:space="preserve">and peace of mind, </w:t>
      </w:r>
      <w:r w:rsidR="008B2BC6">
        <w:rPr>
          <w:rFonts w:ascii="Cambria" w:hAnsi="Cambria" w:cs="Arial"/>
          <w:color w:val="181818"/>
          <w:spacing w:val="7"/>
        </w:rPr>
        <w:t>with a</w:t>
      </w:r>
      <w:r w:rsidRPr="00083A65">
        <w:rPr>
          <w:rFonts w:ascii="Cambria" w:hAnsi="Cambria" w:cs="Arial"/>
          <w:color w:val="181818"/>
          <w:spacing w:val="7"/>
        </w:rPr>
        <w:t xml:space="preserve"> </w:t>
      </w:r>
      <w:r w:rsidR="00D93D72">
        <w:rPr>
          <w:rFonts w:ascii="Cambria" w:hAnsi="Cambria" w:cs="Arial"/>
          <w:color w:val="181818"/>
          <w:spacing w:val="7"/>
        </w:rPr>
        <w:t xml:space="preserve">high functioning </w:t>
      </w:r>
      <w:r w:rsidRPr="00083A65">
        <w:rPr>
          <w:rFonts w:ascii="Cambria" w:hAnsi="Cambria" w:cs="Arial"/>
          <w:color w:val="181818"/>
          <w:spacing w:val="7"/>
        </w:rPr>
        <w:t>wor</w:t>
      </w:r>
      <w:r w:rsidR="00D6453F">
        <w:rPr>
          <w:rFonts w:ascii="Cambria" w:hAnsi="Cambria" w:cs="Arial"/>
          <w:color w:val="181818"/>
          <w:spacing w:val="7"/>
        </w:rPr>
        <w:t xml:space="preserve">k environment where </w:t>
      </w:r>
      <w:r w:rsidR="009F69E2">
        <w:rPr>
          <w:rFonts w:ascii="Cambria" w:hAnsi="Cambria" w:cs="Arial"/>
          <w:color w:val="181818"/>
          <w:spacing w:val="7"/>
        </w:rPr>
        <w:t xml:space="preserve">managers and employees </w:t>
      </w:r>
      <w:r w:rsidR="0029070E">
        <w:rPr>
          <w:rFonts w:ascii="Cambria" w:hAnsi="Cambria" w:cs="Arial"/>
          <w:color w:val="181818"/>
          <w:spacing w:val="7"/>
        </w:rPr>
        <w:t xml:space="preserve">resolve </w:t>
      </w:r>
      <w:r w:rsidR="00E20922">
        <w:rPr>
          <w:rFonts w:ascii="Cambria" w:hAnsi="Cambria" w:cs="Arial"/>
          <w:color w:val="181818"/>
          <w:spacing w:val="7"/>
        </w:rPr>
        <w:t>frustrations</w:t>
      </w:r>
      <w:r w:rsidR="00E5625C">
        <w:rPr>
          <w:rFonts w:ascii="Cambria" w:hAnsi="Cambria" w:cs="Arial"/>
          <w:color w:val="181818"/>
          <w:spacing w:val="7"/>
        </w:rPr>
        <w:t xml:space="preserve">, support </w:t>
      </w:r>
      <w:r w:rsidR="00D54B99">
        <w:rPr>
          <w:rFonts w:ascii="Cambria" w:hAnsi="Cambria" w:cs="Arial"/>
          <w:color w:val="181818"/>
          <w:spacing w:val="7"/>
        </w:rPr>
        <w:t>one another</w:t>
      </w:r>
      <w:r w:rsidR="0003249E">
        <w:rPr>
          <w:rFonts w:ascii="Cambria" w:hAnsi="Cambria" w:cs="Arial"/>
          <w:color w:val="181818"/>
          <w:spacing w:val="7"/>
        </w:rPr>
        <w:t xml:space="preserve"> and</w:t>
      </w:r>
      <w:r w:rsidR="00A26DAE">
        <w:rPr>
          <w:rFonts w:ascii="Cambria" w:hAnsi="Cambria" w:cs="Arial"/>
          <w:color w:val="181818"/>
          <w:spacing w:val="7"/>
        </w:rPr>
        <w:t xml:space="preserve"> </w:t>
      </w:r>
      <w:r w:rsidR="00595F0D">
        <w:rPr>
          <w:rFonts w:ascii="Cambria" w:hAnsi="Cambria" w:cs="Arial"/>
          <w:color w:val="181818"/>
          <w:spacing w:val="7"/>
        </w:rPr>
        <w:t>build rewarding</w:t>
      </w:r>
      <w:r w:rsidR="00A26DAE">
        <w:rPr>
          <w:rFonts w:ascii="Cambria" w:hAnsi="Cambria" w:cs="Arial"/>
          <w:color w:val="181818"/>
          <w:spacing w:val="7"/>
        </w:rPr>
        <w:t xml:space="preserve"> connections</w:t>
      </w:r>
      <w:r w:rsidR="00D54B99">
        <w:rPr>
          <w:rFonts w:ascii="Cambria" w:hAnsi="Cambria" w:cs="Arial"/>
          <w:color w:val="181818"/>
          <w:spacing w:val="7"/>
        </w:rPr>
        <w:t xml:space="preserve"> </w:t>
      </w:r>
      <w:r w:rsidR="00F01C93">
        <w:rPr>
          <w:rFonts w:ascii="Cambria" w:hAnsi="Cambria" w:cs="Arial"/>
          <w:color w:val="181818"/>
          <w:spacing w:val="7"/>
        </w:rPr>
        <w:t xml:space="preserve">so </w:t>
      </w:r>
      <w:r w:rsidR="00D6453F">
        <w:rPr>
          <w:rFonts w:ascii="Cambria" w:hAnsi="Cambria" w:cs="Arial"/>
          <w:color w:val="181818"/>
          <w:spacing w:val="7"/>
        </w:rPr>
        <w:t>you no longer stress over</w:t>
      </w:r>
      <w:r w:rsidRPr="00083A65">
        <w:rPr>
          <w:rFonts w:ascii="Cambria" w:hAnsi="Cambria" w:cs="Arial"/>
          <w:color w:val="181818"/>
          <w:spacing w:val="7"/>
        </w:rPr>
        <w:t xml:space="preserve"> constant employee turnover</w:t>
      </w:r>
      <w:r w:rsidR="002D314F">
        <w:rPr>
          <w:rFonts w:ascii="Cambria" w:hAnsi="Cambria" w:cs="Arial"/>
          <w:color w:val="181818"/>
          <w:spacing w:val="7"/>
        </w:rPr>
        <w:t xml:space="preserve">, staff shortages, </w:t>
      </w:r>
      <w:r w:rsidRPr="00083A65">
        <w:rPr>
          <w:rFonts w:ascii="Cambria" w:hAnsi="Cambria" w:cs="Arial"/>
          <w:color w:val="181818"/>
          <w:spacing w:val="7"/>
        </w:rPr>
        <w:t>and dissatisfaction</w:t>
      </w:r>
      <w:r w:rsidR="00FE6B4A">
        <w:rPr>
          <w:rFonts w:ascii="Cambria" w:hAnsi="Cambria" w:cs="Arial"/>
          <w:color w:val="181818"/>
          <w:spacing w:val="7"/>
        </w:rPr>
        <w:t>.</w:t>
      </w:r>
      <w:r w:rsidR="008B2BC6">
        <w:rPr>
          <w:rFonts w:ascii="Cambria" w:hAnsi="Cambria" w:cs="Arial"/>
          <w:color w:val="181818"/>
          <w:spacing w:val="7"/>
        </w:rPr>
        <w:t xml:space="preserve"> </w:t>
      </w:r>
    </w:p>
    <w:p w14:paraId="704D629C" w14:textId="77777777" w:rsidR="002D314F" w:rsidRDefault="002D314F" w:rsidP="002D314F">
      <w:pPr>
        <w:pStyle w:val="NormalWeb"/>
        <w:shd w:val="clear" w:color="auto" w:fill="FFFFFF"/>
        <w:spacing w:before="0" w:beforeAutospacing="0" w:after="0" w:afterAutospacing="0" w:line="360" w:lineRule="auto"/>
        <w:contextualSpacing/>
        <w:rPr>
          <w:rFonts w:ascii="Cambria" w:hAnsi="Cambria" w:cs="Arial"/>
          <w:color w:val="181818"/>
          <w:spacing w:val="7"/>
        </w:rPr>
      </w:pPr>
    </w:p>
    <w:p w14:paraId="26A1C428" w14:textId="568856C8" w:rsidR="007D0D78" w:rsidRPr="00083A65" w:rsidRDefault="00B07FC4" w:rsidP="003A41B4">
      <w:pPr>
        <w:jc w:val="center"/>
        <w:rPr>
          <w:rFonts w:ascii="Cambria" w:hAnsi="Cambria" w:cs="Arial"/>
          <w:color w:val="FFFFFF"/>
          <w:sz w:val="36"/>
          <w:szCs w:val="36"/>
          <w:shd w:val="clear" w:color="auto" w:fill="654287"/>
        </w:rPr>
      </w:pPr>
      <w:r w:rsidRPr="00083A65">
        <w:rPr>
          <w:rFonts w:ascii="Cambria" w:hAnsi="Cambria" w:cs="Arial"/>
          <w:b/>
          <w:bCs/>
          <w:color w:val="000000" w:themeColor="text1"/>
          <w:spacing w:val="7"/>
          <w:sz w:val="36"/>
          <w:szCs w:val="36"/>
        </w:rPr>
        <w:t xml:space="preserve">Enhanced </w:t>
      </w:r>
      <w:r w:rsidR="00092E03" w:rsidRPr="00083A65">
        <w:rPr>
          <w:rFonts w:ascii="Cambria" w:hAnsi="Cambria" w:cs="Arial"/>
          <w:b/>
          <w:bCs/>
          <w:color w:val="000000" w:themeColor="text1"/>
          <w:spacing w:val="7"/>
          <w:sz w:val="36"/>
          <w:szCs w:val="36"/>
        </w:rPr>
        <w:t>Onboarding Process</w:t>
      </w:r>
    </w:p>
    <w:p w14:paraId="3D072A58" w14:textId="77777777" w:rsidR="00092E03" w:rsidRPr="00083A65" w:rsidRDefault="00092E03" w:rsidP="003A41B4">
      <w:pPr>
        <w:jc w:val="center"/>
        <w:rPr>
          <w:rFonts w:ascii="Cambria" w:hAnsi="Cambria" w:cs="Arial"/>
          <w:color w:val="181818"/>
          <w:spacing w:val="7"/>
          <w:sz w:val="36"/>
          <w:szCs w:val="36"/>
        </w:rPr>
      </w:pPr>
    </w:p>
    <w:p w14:paraId="2E5C6B94" w14:textId="7EEE3A49" w:rsidR="002D314F" w:rsidRDefault="00010B6C" w:rsidP="002D314F">
      <w:pPr>
        <w:spacing w:line="360" w:lineRule="auto"/>
        <w:contextualSpacing/>
        <w:rPr>
          <w:rFonts w:ascii="Cambria" w:hAnsi="Cambria" w:cs="Arial"/>
        </w:rPr>
      </w:pPr>
      <w:r w:rsidRPr="00010B6C">
        <w:rPr>
          <w:rFonts w:ascii="Cambria" w:hAnsi="Cambria" w:cs="Arial"/>
        </w:rPr>
        <w:t xml:space="preserve">Successful </w:t>
      </w:r>
      <w:r w:rsidR="002D314F">
        <w:rPr>
          <w:rFonts w:ascii="Cambria" w:hAnsi="Cambria" w:cs="Arial"/>
        </w:rPr>
        <w:t>o</w:t>
      </w:r>
      <w:r w:rsidR="002810DE" w:rsidRPr="00010B6C">
        <w:rPr>
          <w:rFonts w:ascii="Cambria" w:hAnsi="Cambria" w:cs="Arial"/>
        </w:rPr>
        <w:t xml:space="preserve">nboarding is the most critical period for employees, </w:t>
      </w:r>
      <w:r w:rsidR="002D314F">
        <w:rPr>
          <w:rFonts w:ascii="Cambria" w:hAnsi="Cambria" w:cs="Arial"/>
        </w:rPr>
        <w:t xml:space="preserve">since it's estimated that 23% of </w:t>
      </w:r>
      <w:r w:rsidR="00D93D72">
        <w:rPr>
          <w:rFonts w:ascii="Cambria" w:hAnsi="Cambria" w:cs="Arial"/>
        </w:rPr>
        <w:t xml:space="preserve">new hires </w:t>
      </w:r>
      <w:r w:rsidR="002D314F">
        <w:rPr>
          <w:rFonts w:ascii="Cambria" w:hAnsi="Cambria" w:cs="Arial"/>
        </w:rPr>
        <w:t>leave within the first year.  Th</w:t>
      </w:r>
      <w:r w:rsidR="00FE6B4A">
        <w:rPr>
          <w:rFonts w:ascii="Cambria" w:hAnsi="Cambria" w:cs="Arial"/>
        </w:rPr>
        <w:t>e</w:t>
      </w:r>
      <w:r w:rsidR="00D93D72">
        <w:rPr>
          <w:rFonts w:ascii="Cambria" w:hAnsi="Cambria" w:cs="Arial"/>
        </w:rPr>
        <w:t xml:space="preserve"> first few months are</w:t>
      </w:r>
      <w:r w:rsidR="002D314F">
        <w:rPr>
          <w:rFonts w:ascii="Cambria" w:hAnsi="Cambria" w:cs="Arial"/>
        </w:rPr>
        <w:t xml:space="preserve"> </w:t>
      </w:r>
      <w:r w:rsidR="00595F0D">
        <w:rPr>
          <w:rFonts w:ascii="Cambria" w:hAnsi="Cambria" w:cs="Arial"/>
        </w:rPr>
        <w:t>crucial as</w:t>
      </w:r>
      <w:r w:rsidR="002D314F">
        <w:rPr>
          <w:rFonts w:ascii="Cambria" w:hAnsi="Cambria" w:cs="Arial"/>
        </w:rPr>
        <w:t xml:space="preserve"> they decide </w:t>
      </w:r>
      <w:r w:rsidR="002810DE" w:rsidRPr="00010B6C">
        <w:rPr>
          <w:rFonts w:ascii="Cambria" w:hAnsi="Cambria" w:cs="Arial"/>
        </w:rPr>
        <w:t>whether they see a future with</w:t>
      </w:r>
      <w:r w:rsidR="002D314F">
        <w:rPr>
          <w:rFonts w:ascii="Cambria" w:hAnsi="Cambria" w:cs="Arial"/>
        </w:rPr>
        <w:t xml:space="preserve"> your </w:t>
      </w:r>
      <w:proofErr w:type="gramStart"/>
      <w:r w:rsidR="002D314F">
        <w:rPr>
          <w:rFonts w:ascii="Cambria" w:hAnsi="Cambria" w:cs="Arial"/>
        </w:rPr>
        <w:t>company</w:t>
      </w:r>
      <w:r w:rsidR="00D93D72">
        <w:rPr>
          <w:rFonts w:ascii="Cambria" w:hAnsi="Cambria" w:cs="Arial"/>
        </w:rPr>
        <w:t>, or</w:t>
      </w:r>
      <w:proofErr w:type="gramEnd"/>
      <w:r w:rsidR="00D93D72">
        <w:rPr>
          <w:rFonts w:ascii="Cambria" w:hAnsi="Cambria" w:cs="Arial"/>
        </w:rPr>
        <w:t xml:space="preserve"> </w:t>
      </w:r>
      <w:r w:rsidR="001B5DDD">
        <w:rPr>
          <w:rFonts w:ascii="Cambria" w:hAnsi="Cambria" w:cs="Arial"/>
        </w:rPr>
        <w:t>become</w:t>
      </w:r>
      <w:r w:rsidR="00E76587">
        <w:rPr>
          <w:rFonts w:ascii="Cambria" w:hAnsi="Cambria" w:cs="Arial"/>
        </w:rPr>
        <w:t xml:space="preserve"> dissatisfied and accept a job </w:t>
      </w:r>
      <w:r w:rsidR="00656DC9">
        <w:rPr>
          <w:rFonts w:ascii="Cambria" w:hAnsi="Cambria" w:cs="Arial"/>
        </w:rPr>
        <w:t xml:space="preserve">with one of your competitors. </w:t>
      </w:r>
    </w:p>
    <w:p w14:paraId="1D0FA12B" w14:textId="77777777" w:rsidR="002D314F" w:rsidRDefault="002D314F" w:rsidP="002D314F">
      <w:pPr>
        <w:spacing w:line="360" w:lineRule="auto"/>
        <w:contextualSpacing/>
        <w:rPr>
          <w:rFonts w:ascii="Cambria" w:hAnsi="Cambria" w:cs="Arial"/>
        </w:rPr>
      </w:pPr>
    </w:p>
    <w:p w14:paraId="51821F0C" w14:textId="07B5718D" w:rsidR="00205099" w:rsidRPr="00010B6C" w:rsidRDefault="002D314F" w:rsidP="002D314F">
      <w:pPr>
        <w:spacing w:line="360" w:lineRule="auto"/>
        <w:contextualSpacing/>
        <w:rPr>
          <w:rFonts w:ascii="Cambria" w:hAnsi="Cambria" w:cs="Arial"/>
        </w:rPr>
      </w:pPr>
      <w:r>
        <w:rPr>
          <w:rFonts w:ascii="Cambria" w:hAnsi="Cambria" w:cs="Arial"/>
        </w:rPr>
        <w:t>Our innovative</w:t>
      </w:r>
      <w:r w:rsidR="00BF602A">
        <w:rPr>
          <w:rFonts w:ascii="Cambria" w:hAnsi="Cambria" w:cs="Arial"/>
        </w:rPr>
        <w:t xml:space="preserve"> </w:t>
      </w:r>
      <w:r w:rsidR="00BF602A" w:rsidRPr="00663B98">
        <w:rPr>
          <w:rFonts w:ascii="Cambria" w:hAnsi="Cambria" w:cs="Arial"/>
          <w:color w:val="FF0000"/>
        </w:rPr>
        <w:t>system supports</w:t>
      </w:r>
      <w:r w:rsidRPr="00663B98">
        <w:rPr>
          <w:rFonts w:ascii="Cambria" w:hAnsi="Cambria" w:cs="Arial"/>
          <w:color w:val="FF0000"/>
        </w:rPr>
        <w:t xml:space="preserve"> </w:t>
      </w:r>
      <w:r w:rsidR="00663B98">
        <w:rPr>
          <w:rFonts w:ascii="Cambria" w:hAnsi="Cambria" w:cs="Arial"/>
          <w:color w:val="FF0000"/>
        </w:rPr>
        <w:t xml:space="preserve">successful </w:t>
      </w:r>
      <w:r w:rsidRPr="00663B98">
        <w:rPr>
          <w:rFonts w:ascii="Cambria" w:hAnsi="Cambria" w:cs="Arial"/>
          <w:color w:val="FF0000"/>
        </w:rPr>
        <w:t xml:space="preserve">onboarding </w:t>
      </w:r>
      <w:r w:rsidR="00663B98" w:rsidRPr="00663B98">
        <w:rPr>
          <w:rFonts w:ascii="Cambria" w:hAnsi="Cambria" w:cs="Arial"/>
          <w:color w:val="FF0000"/>
        </w:rPr>
        <w:t>to</w:t>
      </w:r>
      <w:r w:rsidRPr="00663B98">
        <w:rPr>
          <w:rFonts w:ascii="Cambria" w:hAnsi="Cambria" w:cs="Arial"/>
          <w:color w:val="FF0000"/>
        </w:rPr>
        <w:t xml:space="preserve"> </w:t>
      </w:r>
      <w:r w:rsidR="002810DE" w:rsidRPr="00663B98">
        <w:rPr>
          <w:rFonts w:ascii="Cambria" w:hAnsi="Cambria" w:cs="Arial"/>
          <w:color w:val="FF0000"/>
        </w:rPr>
        <w:t xml:space="preserve">ensure </w:t>
      </w:r>
      <w:r w:rsidR="002810DE" w:rsidRPr="00010B6C">
        <w:rPr>
          <w:rFonts w:ascii="Cambria" w:hAnsi="Cambria" w:cs="Arial"/>
        </w:rPr>
        <w:t>yo</w:t>
      </w:r>
      <w:r w:rsidR="0072286D">
        <w:rPr>
          <w:rFonts w:ascii="Cambria" w:hAnsi="Cambria" w:cs="Arial"/>
        </w:rPr>
        <w:t xml:space="preserve">ur </w:t>
      </w:r>
      <w:r w:rsidR="002810DE" w:rsidRPr="00010B6C">
        <w:rPr>
          <w:rFonts w:ascii="Cambria" w:hAnsi="Cambria" w:cs="Arial"/>
        </w:rPr>
        <w:t xml:space="preserve">staff </w:t>
      </w:r>
      <w:r w:rsidR="0072286D">
        <w:rPr>
          <w:rFonts w:ascii="Cambria" w:hAnsi="Cambria" w:cs="Arial"/>
        </w:rPr>
        <w:t xml:space="preserve">always </w:t>
      </w:r>
      <w:r w:rsidR="002810DE" w:rsidRPr="00010B6C">
        <w:rPr>
          <w:rFonts w:ascii="Cambria" w:hAnsi="Cambria" w:cs="Arial"/>
        </w:rPr>
        <w:t xml:space="preserve">feels </w:t>
      </w:r>
      <w:r w:rsidR="00337AAB" w:rsidRPr="00337AAB">
        <w:rPr>
          <w:rFonts w:ascii="Cambria" w:hAnsi="Cambria" w:cs="Arial"/>
          <w:color w:val="FF0000"/>
        </w:rPr>
        <w:t>welcomed</w:t>
      </w:r>
      <w:r w:rsidR="00337AAB">
        <w:rPr>
          <w:rFonts w:ascii="Cambria" w:hAnsi="Cambria" w:cs="Arial"/>
        </w:rPr>
        <w:t xml:space="preserve">, </w:t>
      </w:r>
      <w:r w:rsidR="002810DE" w:rsidRPr="007D51E0">
        <w:rPr>
          <w:rFonts w:ascii="Cambria" w:hAnsi="Cambria" w:cs="Arial"/>
          <w:color w:val="FF0000"/>
        </w:rPr>
        <w:t xml:space="preserve">nurtured, </w:t>
      </w:r>
      <w:r w:rsidR="00364480">
        <w:rPr>
          <w:rFonts w:ascii="Cambria" w:hAnsi="Cambria" w:cs="Arial"/>
          <w:color w:val="FF0000"/>
        </w:rPr>
        <w:t xml:space="preserve">and </w:t>
      </w:r>
      <w:r w:rsidR="002810DE" w:rsidRPr="007D51E0">
        <w:rPr>
          <w:rFonts w:ascii="Cambria" w:hAnsi="Cambria" w:cs="Arial"/>
          <w:color w:val="FF0000"/>
        </w:rPr>
        <w:t>valued</w:t>
      </w:r>
      <w:r w:rsidR="00364480">
        <w:rPr>
          <w:rFonts w:ascii="Cambria" w:hAnsi="Cambria" w:cs="Arial"/>
          <w:color w:val="FF0000"/>
        </w:rPr>
        <w:t>.</w:t>
      </w:r>
      <w:r w:rsidR="002810DE" w:rsidRPr="00010B6C">
        <w:rPr>
          <w:rFonts w:ascii="Cambria" w:hAnsi="Cambria" w:cs="Arial"/>
        </w:rPr>
        <w:t xml:space="preserve"> </w:t>
      </w:r>
    </w:p>
    <w:p w14:paraId="314FF02D" w14:textId="62BDC989" w:rsidR="009657DD" w:rsidRPr="00010B6C" w:rsidRDefault="009657DD" w:rsidP="002D314F">
      <w:pPr>
        <w:spacing w:line="360" w:lineRule="auto"/>
        <w:contextualSpacing/>
        <w:rPr>
          <w:rFonts w:ascii="Cambria" w:hAnsi="Cambria" w:cs="Arial"/>
          <w:color w:val="181818"/>
          <w:spacing w:val="7"/>
        </w:rPr>
      </w:pPr>
    </w:p>
    <w:p w14:paraId="25E968C9" w14:textId="06659C99" w:rsidR="009657DD" w:rsidRPr="00083A65" w:rsidRDefault="009657DD" w:rsidP="005C36E5">
      <w:pPr>
        <w:rPr>
          <w:rFonts w:ascii="Cambria" w:hAnsi="Cambria" w:cs="Arial"/>
          <w:color w:val="181818"/>
          <w:spacing w:val="7"/>
        </w:rPr>
      </w:pPr>
    </w:p>
    <w:p w14:paraId="7B0E6649" w14:textId="77777777" w:rsidR="005139FF" w:rsidRDefault="009657DD" w:rsidP="005139FF">
      <w:pPr>
        <w:rPr>
          <w:rFonts w:ascii="Cambria" w:hAnsi="Cambria" w:cs="Arial"/>
          <w:b/>
          <w:bCs/>
          <w:color w:val="181818"/>
          <w:spacing w:val="7"/>
          <w:sz w:val="40"/>
          <w:szCs w:val="40"/>
        </w:rPr>
      </w:pPr>
      <w:r w:rsidRPr="00083A65">
        <w:rPr>
          <w:rFonts w:ascii="Cambria" w:hAnsi="Cambria" w:cs="Arial"/>
          <w:b/>
          <w:bCs/>
          <w:color w:val="181818"/>
          <w:spacing w:val="7"/>
          <w:sz w:val="40"/>
          <w:szCs w:val="40"/>
        </w:rPr>
        <w:t xml:space="preserve">More efficient operations </w:t>
      </w:r>
    </w:p>
    <w:p w14:paraId="58433A46" w14:textId="77777777" w:rsidR="00E76587" w:rsidRDefault="00E76587" w:rsidP="002D314F">
      <w:pPr>
        <w:spacing w:line="360" w:lineRule="auto"/>
        <w:contextualSpacing/>
        <w:rPr>
          <w:rFonts w:ascii="Cambria" w:hAnsi="Cambria" w:cs="Arial"/>
          <w:color w:val="181818"/>
          <w:spacing w:val="7"/>
        </w:rPr>
      </w:pPr>
    </w:p>
    <w:p w14:paraId="4579AF4E" w14:textId="16ADB3E9" w:rsidR="0064041F" w:rsidRDefault="0064041F" w:rsidP="002D314F">
      <w:pPr>
        <w:spacing w:line="360" w:lineRule="auto"/>
        <w:contextualSpacing/>
        <w:rPr>
          <w:rFonts w:ascii="Cambria" w:hAnsi="Cambria" w:cs="Arial"/>
          <w:color w:val="181818"/>
          <w:spacing w:val="7"/>
        </w:rPr>
      </w:pPr>
      <w:r w:rsidRPr="005139FF">
        <w:rPr>
          <w:rFonts w:ascii="Cambria" w:hAnsi="Cambria" w:cs="Arial"/>
          <w:color w:val="181818"/>
          <w:spacing w:val="7"/>
        </w:rPr>
        <w:t>A revolving door of employees leads to short-staffed teams, reduc</w:t>
      </w:r>
      <w:r w:rsidR="005139FF">
        <w:rPr>
          <w:rFonts w:ascii="Cambria" w:hAnsi="Cambria" w:cs="Arial"/>
          <w:color w:val="181818"/>
          <w:spacing w:val="7"/>
        </w:rPr>
        <w:t>ed</w:t>
      </w:r>
      <w:r w:rsidRPr="005139FF">
        <w:rPr>
          <w:rFonts w:ascii="Cambria" w:hAnsi="Cambria" w:cs="Arial"/>
          <w:color w:val="181818"/>
          <w:spacing w:val="7"/>
        </w:rPr>
        <w:t xml:space="preserve"> cohesion, </w:t>
      </w:r>
      <w:r w:rsidR="0013095A" w:rsidRPr="0013095A">
        <w:rPr>
          <w:rFonts w:ascii="Cambria" w:hAnsi="Cambria" w:cs="Arial"/>
          <w:color w:val="FF0000"/>
          <w:spacing w:val="7"/>
        </w:rPr>
        <w:t>productivity loss</w:t>
      </w:r>
      <w:r w:rsidR="0013095A">
        <w:rPr>
          <w:rFonts w:ascii="Cambria" w:hAnsi="Cambria" w:cs="Arial"/>
          <w:color w:val="181818"/>
          <w:spacing w:val="7"/>
        </w:rPr>
        <w:t xml:space="preserve">, </w:t>
      </w:r>
      <w:r w:rsidR="005139FF">
        <w:rPr>
          <w:rFonts w:ascii="Cambria" w:hAnsi="Cambria" w:cs="Arial"/>
          <w:color w:val="181818"/>
          <w:spacing w:val="7"/>
        </w:rPr>
        <w:t>in</w:t>
      </w:r>
      <w:r w:rsidRPr="005139FF">
        <w:rPr>
          <w:rFonts w:ascii="Cambria" w:hAnsi="Cambria" w:cs="Arial"/>
          <w:color w:val="181818"/>
          <w:spacing w:val="7"/>
        </w:rPr>
        <w:t>efficiency, and increasing errors due to lack of familiarity with protocol</w:t>
      </w:r>
      <w:r w:rsidR="005139FF">
        <w:rPr>
          <w:rFonts w:ascii="Cambria" w:hAnsi="Cambria" w:cs="Arial"/>
          <w:color w:val="181818"/>
          <w:spacing w:val="7"/>
        </w:rPr>
        <w:t xml:space="preserve">s. Let us create a tailored retention strategy that </w:t>
      </w:r>
      <w:r w:rsidR="007E08A7">
        <w:rPr>
          <w:rFonts w:ascii="Cambria" w:hAnsi="Cambria" w:cs="Arial"/>
          <w:color w:val="181818"/>
          <w:spacing w:val="7"/>
        </w:rPr>
        <w:t xml:space="preserve">fosters high levels of engagement, and </w:t>
      </w:r>
      <w:r w:rsidR="00E87B87">
        <w:rPr>
          <w:rFonts w:ascii="Cambria" w:hAnsi="Cambria" w:cs="Arial"/>
          <w:color w:val="181818"/>
          <w:spacing w:val="7"/>
        </w:rPr>
        <w:t>workforce stability</w:t>
      </w:r>
      <w:r w:rsidR="00EC713B">
        <w:rPr>
          <w:rFonts w:ascii="Cambria" w:hAnsi="Cambria" w:cs="Arial"/>
          <w:color w:val="181818"/>
          <w:spacing w:val="7"/>
        </w:rPr>
        <w:t xml:space="preserve"> </w:t>
      </w:r>
      <w:r w:rsidR="007E08A7">
        <w:rPr>
          <w:rFonts w:ascii="Cambria" w:hAnsi="Cambria" w:cs="Arial"/>
          <w:color w:val="181818"/>
          <w:spacing w:val="7"/>
        </w:rPr>
        <w:t>to keep your business running at optimal efficiency</w:t>
      </w:r>
      <w:r w:rsidR="00E1392C">
        <w:rPr>
          <w:rFonts w:ascii="Cambria" w:hAnsi="Cambria" w:cs="Arial"/>
          <w:color w:val="181818"/>
          <w:spacing w:val="7"/>
        </w:rPr>
        <w:t xml:space="preserve">. </w:t>
      </w:r>
      <w:r w:rsidR="007E08A7">
        <w:rPr>
          <w:rFonts w:ascii="Cambria" w:hAnsi="Cambria" w:cs="Arial"/>
          <w:color w:val="181818"/>
          <w:spacing w:val="7"/>
        </w:rPr>
        <w:t xml:space="preserve"> </w:t>
      </w:r>
    </w:p>
    <w:p w14:paraId="15A1F343" w14:textId="77777777" w:rsidR="00091258" w:rsidRDefault="00091258" w:rsidP="004F03DF">
      <w:pPr>
        <w:jc w:val="center"/>
        <w:rPr>
          <w:rFonts w:ascii="Cambria" w:hAnsi="Cambria" w:cs="Arial"/>
          <w:b/>
          <w:bCs/>
          <w:color w:val="181818"/>
          <w:spacing w:val="7"/>
          <w:sz w:val="36"/>
          <w:szCs w:val="36"/>
        </w:rPr>
      </w:pPr>
    </w:p>
    <w:p w14:paraId="08C4479B" w14:textId="2B8922C5" w:rsidR="009657DD" w:rsidRPr="00A378A5" w:rsidRDefault="00364480" w:rsidP="004F03DF">
      <w:pPr>
        <w:jc w:val="center"/>
        <w:rPr>
          <w:rFonts w:ascii="Cambria" w:hAnsi="Cambria" w:cs="Arial"/>
          <w:b/>
          <w:bCs/>
          <w:color w:val="181818"/>
          <w:spacing w:val="7"/>
          <w:sz w:val="36"/>
          <w:szCs w:val="36"/>
        </w:rPr>
      </w:pPr>
      <w:r>
        <w:rPr>
          <w:rFonts w:ascii="Cambria" w:hAnsi="Cambria" w:cs="Arial"/>
          <w:b/>
          <w:bCs/>
          <w:color w:val="181818"/>
          <w:spacing w:val="7"/>
          <w:sz w:val="36"/>
          <w:szCs w:val="36"/>
        </w:rPr>
        <w:t xml:space="preserve">Advanced Analytical Diagnostics </w:t>
      </w:r>
      <w:r w:rsidR="00F7124D">
        <w:rPr>
          <w:rFonts w:ascii="Cambria" w:hAnsi="Cambria" w:cs="Arial"/>
          <w:b/>
          <w:bCs/>
          <w:color w:val="181818"/>
          <w:spacing w:val="7"/>
          <w:sz w:val="36"/>
          <w:szCs w:val="36"/>
        </w:rPr>
        <w:t xml:space="preserve">to </w:t>
      </w:r>
      <w:r w:rsidR="009D4754">
        <w:rPr>
          <w:rFonts w:ascii="Cambria" w:hAnsi="Cambria" w:cs="Arial"/>
          <w:b/>
          <w:bCs/>
          <w:color w:val="181818"/>
          <w:spacing w:val="7"/>
          <w:sz w:val="36"/>
          <w:szCs w:val="36"/>
        </w:rPr>
        <w:t>D</w:t>
      </w:r>
      <w:r w:rsidR="00F7124D">
        <w:rPr>
          <w:rFonts w:ascii="Cambria" w:hAnsi="Cambria" w:cs="Arial"/>
          <w:b/>
          <w:bCs/>
          <w:color w:val="181818"/>
          <w:spacing w:val="7"/>
          <w:sz w:val="36"/>
          <w:szCs w:val="36"/>
        </w:rPr>
        <w:t xml:space="preserve">etermine </w:t>
      </w:r>
      <w:r w:rsidR="009D4754">
        <w:rPr>
          <w:rFonts w:ascii="Cambria" w:hAnsi="Cambria" w:cs="Arial"/>
          <w:b/>
          <w:bCs/>
          <w:color w:val="181818"/>
          <w:spacing w:val="7"/>
          <w:sz w:val="36"/>
          <w:szCs w:val="36"/>
        </w:rPr>
        <w:t>R</w:t>
      </w:r>
      <w:r w:rsidR="00F7124D">
        <w:rPr>
          <w:rFonts w:ascii="Cambria" w:hAnsi="Cambria" w:cs="Arial"/>
          <w:b/>
          <w:bCs/>
          <w:color w:val="181818"/>
          <w:spacing w:val="7"/>
          <w:sz w:val="36"/>
          <w:szCs w:val="36"/>
        </w:rPr>
        <w:t xml:space="preserve">etention </w:t>
      </w:r>
      <w:r w:rsidR="009D4754">
        <w:rPr>
          <w:rFonts w:ascii="Cambria" w:hAnsi="Cambria" w:cs="Arial"/>
          <w:b/>
          <w:bCs/>
          <w:color w:val="181818"/>
          <w:spacing w:val="7"/>
          <w:sz w:val="36"/>
          <w:szCs w:val="36"/>
        </w:rPr>
        <w:t>R</w:t>
      </w:r>
      <w:r w:rsidR="00F7124D">
        <w:rPr>
          <w:rFonts w:ascii="Cambria" w:hAnsi="Cambria" w:cs="Arial"/>
          <w:b/>
          <w:bCs/>
          <w:color w:val="181818"/>
          <w:spacing w:val="7"/>
          <w:sz w:val="36"/>
          <w:szCs w:val="36"/>
        </w:rPr>
        <w:t xml:space="preserve">isks </w:t>
      </w:r>
    </w:p>
    <w:p w14:paraId="6CFBC7FE" w14:textId="77777777" w:rsidR="009657DD" w:rsidRPr="00083A65" w:rsidRDefault="009657DD" w:rsidP="009657DD">
      <w:pPr>
        <w:rPr>
          <w:rFonts w:ascii="Cambria" w:hAnsi="Cambria" w:cs="Arial"/>
          <w:b/>
          <w:bCs/>
          <w:color w:val="181818"/>
          <w:spacing w:val="7"/>
        </w:rPr>
      </w:pPr>
    </w:p>
    <w:p w14:paraId="12344E71" w14:textId="176C8CB9" w:rsidR="009657DD" w:rsidRPr="00083A65" w:rsidRDefault="009657DD" w:rsidP="009657DD">
      <w:pPr>
        <w:pStyle w:val="NormalWeb"/>
        <w:spacing w:before="0" w:beforeAutospacing="0" w:after="150" w:afterAutospacing="0" w:line="360" w:lineRule="atLeast"/>
        <w:rPr>
          <w:rFonts w:ascii="Cambria" w:hAnsi="Cambria" w:cs="Arial"/>
          <w:color w:val="000000" w:themeColor="text1"/>
        </w:rPr>
      </w:pPr>
      <w:r w:rsidRPr="00083A65">
        <w:rPr>
          <w:rFonts w:ascii="Cambria" w:hAnsi="Cambria" w:cs="Arial"/>
          <w:color w:val="000000" w:themeColor="text1"/>
        </w:rPr>
        <w:t xml:space="preserve">Now, you no longer </w:t>
      </w:r>
      <w:proofErr w:type="gramStart"/>
      <w:r w:rsidRPr="00083A65">
        <w:rPr>
          <w:rFonts w:ascii="Cambria" w:hAnsi="Cambria" w:cs="Arial"/>
          <w:color w:val="000000" w:themeColor="text1"/>
        </w:rPr>
        <w:t>have to</w:t>
      </w:r>
      <w:proofErr w:type="gramEnd"/>
      <w:r w:rsidRPr="00083A65">
        <w:rPr>
          <w:rFonts w:ascii="Cambria" w:hAnsi="Cambria" w:cs="Arial"/>
          <w:color w:val="000000" w:themeColor="text1"/>
        </w:rPr>
        <w:t xml:space="preserve"> operate your business in the dark.  </w:t>
      </w:r>
      <w:r w:rsidR="00091258" w:rsidRPr="00083A65">
        <w:rPr>
          <w:rFonts w:ascii="Cambria" w:hAnsi="Cambria" w:cs="Arial"/>
          <w:color w:val="000000" w:themeColor="text1"/>
        </w:rPr>
        <w:t xml:space="preserve">By identifying the root causes behind </w:t>
      </w:r>
      <w:r w:rsidR="000D2132">
        <w:rPr>
          <w:rFonts w:ascii="Cambria" w:hAnsi="Cambria" w:cs="Arial"/>
          <w:color w:val="000000" w:themeColor="text1"/>
        </w:rPr>
        <w:t xml:space="preserve">your </w:t>
      </w:r>
      <w:r w:rsidR="00091258" w:rsidRPr="00083A65">
        <w:rPr>
          <w:rFonts w:ascii="Cambria" w:hAnsi="Cambria" w:cs="Arial"/>
          <w:color w:val="000000" w:themeColor="text1"/>
        </w:rPr>
        <w:t xml:space="preserve">employee turnover, you'll be able to make </w:t>
      </w:r>
      <w:r w:rsidR="004148D9" w:rsidRPr="004148D9">
        <w:rPr>
          <w:rFonts w:ascii="Cambria" w:hAnsi="Cambria" w:cs="Arial"/>
          <w:color w:val="FF0000"/>
        </w:rPr>
        <w:t>effective</w:t>
      </w:r>
      <w:r w:rsidR="00091258">
        <w:rPr>
          <w:rFonts w:ascii="Cambria" w:hAnsi="Cambria" w:cs="Arial"/>
          <w:color w:val="000000" w:themeColor="text1"/>
        </w:rPr>
        <w:t xml:space="preserve"> </w:t>
      </w:r>
      <w:r w:rsidR="00D95D7B">
        <w:rPr>
          <w:rFonts w:ascii="Cambria" w:hAnsi="Cambria" w:cs="Arial"/>
          <w:color w:val="000000" w:themeColor="text1"/>
        </w:rPr>
        <w:t xml:space="preserve">and </w:t>
      </w:r>
      <w:r w:rsidR="00091258" w:rsidRPr="00083A65">
        <w:rPr>
          <w:rFonts w:ascii="Cambria" w:hAnsi="Cambria" w:cs="Arial"/>
          <w:color w:val="000000" w:themeColor="text1"/>
        </w:rPr>
        <w:t xml:space="preserve">targeted improvements. </w:t>
      </w:r>
      <w:r w:rsidR="00091258">
        <w:rPr>
          <w:rFonts w:ascii="Cambria" w:hAnsi="Cambria" w:cs="Arial"/>
          <w:color w:val="000000" w:themeColor="text1"/>
        </w:rPr>
        <w:t xml:space="preserve"> </w:t>
      </w:r>
      <w:r w:rsidRPr="00083A65">
        <w:rPr>
          <w:rFonts w:ascii="Cambria" w:hAnsi="Cambria" w:cs="Arial"/>
          <w:color w:val="000000" w:themeColor="text1"/>
        </w:rPr>
        <w:t xml:space="preserve">Using </w:t>
      </w:r>
      <w:r w:rsidR="00364480">
        <w:rPr>
          <w:rFonts w:ascii="Cambria" w:hAnsi="Cambria" w:cs="Arial"/>
          <w:color w:val="000000" w:themeColor="text1"/>
        </w:rPr>
        <w:t xml:space="preserve">innovative </w:t>
      </w:r>
      <w:r w:rsidR="00091258">
        <w:rPr>
          <w:rFonts w:ascii="Cambria" w:hAnsi="Cambria" w:cs="Arial"/>
          <w:color w:val="000000" w:themeColor="text1"/>
        </w:rPr>
        <w:t xml:space="preserve">diagnostic </w:t>
      </w:r>
      <w:r w:rsidRPr="00083A65">
        <w:rPr>
          <w:rFonts w:ascii="Cambria" w:hAnsi="Cambria" w:cs="Arial"/>
          <w:color w:val="000000" w:themeColor="text1"/>
        </w:rPr>
        <w:t>tools</w:t>
      </w:r>
      <w:r w:rsidR="0060559C">
        <w:rPr>
          <w:rFonts w:ascii="Cambria" w:hAnsi="Cambria" w:cs="Arial"/>
          <w:color w:val="000000" w:themeColor="text1"/>
        </w:rPr>
        <w:t xml:space="preserve">, </w:t>
      </w:r>
      <w:r w:rsidR="0060559C" w:rsidRPr="0060559C">
        <w:rPr>
          <w:rFonts w:ascii="Cambria" w:hAnsi="Cambria" w:cs="Arial"/>
          <w:color w:val="FF0000"/>
        </w:rPr>
        <w:t>technology</w:t>
      </w:r>
      <w:r w:rsidR="00D36A03" w:rsidRPr="00083A65">
        <w:rPr>
          <w:rFonts w:ascii="Cambria" w:hAnsi="Cambria" w:cs="Arial"/>
          <w:color w:val="000000" w:themeColor="text1"/>
        </w:rPr>
        <w:t xml:space="preserve"> and analytics, </w:t>
      </w:r>
      <w:r w:rsidR="00FA65B0">
        <w:rPr>
          <w:rFonts w:ascii="Cambria" w:hAnsi="Cambria" w:cs="Arial"/>
          <w:color w:val="000000" w:themeColor="text1"/>
        </w:rPr>
        <w:t xml:space="preserve">we enable managers to </w:t>
      </w:r>
      <w:r w:rsidR="00A27F1B">
        <w:rPr>
          <w:rFonts w:ascii="Cambria" w:hAnsi="Cambria" w:cs="Arial"/>
          <w:color w:val="000000" w:themeColor="text1"/>
        </w:rPr>
        <w:t xml:space="preserve">understand </w:t>
      </w:r>
      <w:r w:rsidR="00234978">
        <w:rPr>
          <w:rFonts w:ascii="Cambria" w:hAnsi="Cambria" w:cs="Arial"/>
          <w:color w:val="000000" w:themeColor="text1"/>
        </w:rPr>
        <w:t>frustration</w:t>
      </w:r>
      <w:r w:rsidR="00A27F1B">
        <w:rPr>
          <w:rFonts w:ascii="Cambria" w:hAnsi="Cambria" w:cs="Arial"/>
          <w:color w:val="000000" w:themeColor="text1"/>
        </w:rPr>
        <w:t xml:space="preserve">s and </w:t>
      </w:r>
      <w:r w:rsidR="00D36A03" w:rsidRPr="00083A65">
        <w:rPr>
          <w:rFonts w:ascii="Cambria" w:hAnsi="Cambria" w:cs="Arial"/>
          <w:color w:val="000000" w:themeColor="text1"/>
        </w:rPr>
        <w:t xml:space="preserve">address your </w:t>
      </w:r>
      <w:r w:rsidR="00091258">
        <w:rPr>
          <w:rFonts w:ascii="Cambria" w:hAnsi="Cambria" w:cs="Arial"/>
          <w:color w:val="000000" w:themeColor="text1"/>
        </w:rPr>
        <w:t xml:space="preserve">biggest </w:t>
      </w:r>
      <w:r w:rsidR="00D36A03" w:rsidRPr="00083A65">
        <w:rPr>
          <w:rFonts w:ascii="Cambria" w:hAnsi="Cambria" w:cs="Arial"/>
          <w:color w:val="000000" w:themeColor="text1"/>
        </w:rPr>
        <w:t>retention challenges</w:t>
      </w:r>
      <w:r w:rsidR="000A638F">
        <w:rPr>
          <w:rFonts w:ascii="Cambria" w:hAnsi="Cambria" w:cs="Arial"/>
          <w:color w:val="000000" w:themeColor="text1"/>
        </w:rPr>
        <w:t xml:space="preserve"> </w:t>
      </w:r>
      <w:r w:rsidR="00695A2E">
        <w:rPr>
          <w:rFonts w:ascii="Cambria" w:hAnsi="Cambria" w:cs="Arial"/>
          <w:color w:val="000000" w:themeColor="text1"/>
        </w:rPr>
        <w:t>to</w:t>
      </w:r>
      <w:r w:rsidR="00D36A03" w:rsidRPr="00083A65">
        <w:rPr>
          <w:rFonts w:ascii="Cambria" w:hAnsi="Cambria" w:cs="Arial"/>
          <w:color w:val="000000" w:themeColor="text1"/>
        </w:rPr>
        <w:t xml:space="preserve"> reduce turnover and absenteeism.  </w:t>
      </w:r>
    </w:p>
    <w:p w14:paraId="67260FBA" w14:textId="3A3648A8" w:rsidR="00F36869" w:rsidRPr="00083A65" w:rsidRDefault="00F36869" w:rsidP="009657DD">
      <w:pPr>
        <w:rPr>
          <w:rFonts w:ascii="Cambria" w:eastAsia="Times New Roman" w:hAnsi="Cambria" w:cs="Arial"/>
          <w:color w:val="000000" w:themeColor="text1"/>
        </w:rPr>
      </w:pPr>
    </w:p>
    <w:p w14:paraId="1287F9B1" w14:textId="77777777" w:rsidR="00091258" w:rsidRDefault="00091258" w:rsidP="00983E66">
      <w:pPr>
        <w:rPr>
          <w:rFonts w:ascii="Cambria" w:hAnsi="Cambria" w:cs="Arial"/>
          <w:b/>
          <w:bCs/>
          <w:color w:val="181818"/>
          <w:spacing w:val="7"/>
          <w:sz w:val="36"/>
          <w:szCs w:val="36"/>
        </w:rPr>
      </w:pPr>
    </w:p>
    <w:p w14:paraId="1F8C4FF8" w14:textId="25D8A940" w:rsidR="000F669E" w:rsidRPr="00083A65" w:rsidRDefault="00983E66" w:rsidP="00983E66">
      <w:pPr>
        <w:rPr>
          <w:rFonts w:ascii="Cambria" w:hAnsi="Cambria" w:cs="Arial"/>
          <w:b/>
          <w:bCs/>
          <w:color w:val="181818"/>
          <w:spacing w:val="7"/>
          <w:sz w:val="36"/>
          <w:szCs w:val="36"/>
        </w:rPr>
      </w:pPr>
      <w:r w:rsidRPr="00083A65">
        <w:rPr>
          <w:rFonts w:ascii="Cambria" w:hAnsi="Cambria" w:cs="Arial"/>
          <w:b/>
          <w:bCs/>
          <w:color w:val="181818"/>
          <w:spacing w:val="7"/>
          <w:sz w:val="36"/>
          <w:szCs w:val="36"/>
        </w:rPr>
        <w:t xml:space="preserve">Improve </w:t>
      </w:r>
      <w:r w:rsidR="00BB7DA9">
        <w:rPr>
          <w:rFonts w:ascii="Cambria" w:hAnsi="Cambria" w:cs="Arial"/>
          <w:b/>
          <w:bCs/>
          <w:color w:val="181818"/>
          <w:spacing w:val="7"/>
          <w:sz w:val="36"/>
          <w:szCs w:val="36"/>
        </w:rPr>
        <w:t>Y</w:t>
      </w:r>
      <w:r w:rsidRPr="00083A65">
        <w:rPr>
          <w:rFonts w:ascii="Cambria" w:hAnsi="Cambria" w:cs="Arial"/>
          <w:b/>
          <w:bCs/>
          <w:color w:val="181818"/>
          <w:spacing w:val="7"/>
          <w:sz w:val="36"/>
          <w:szCs w:val="36"/>
        </w:rPr>
        <w:t>our</w:t>
      </w:r>
      <w:r w:rsidR="00A378A5">
        <w:rPr>
          <w:rFonts w:ascii="Cambria" w:hAnsi="Cambria" w:cs="Arial"/>
          <w:b/>
          <w:bCs/>
          <w:color w:val="181818"/>
          <w:spacing w:val="7"/>
          <w:sz w:val="36"/>
          <w:szCs w:val="36"/>
        </w:rPr>
        <w:t xml:space="preserve"> </w:t>
      </w:r>
      <w:r w:rsidR="00BB7DA9">
        <w:rPr>
          <w:rFonts w:ascii="Cambria" w:hAnsi="Cambria" w:cs="Arial"/>
          <w:b/>
          <w:bCs/>
          <w:color w:val="181818"/>
          <w:spacing w:val="7"/>
          <w:sz w:val="36"/>
          <w:szCs w:val="36"/>
        </w:rPr>
        <w:t>R</w:t>
      </w:r>
      <w:r w:rsidRPr="00083A65">
        <w:rPr>
          <w:rFonts w:ascii="Cambria" w:hAnsi="Cambria" w:cs="Arial"/>
          <w:b/>
          <w:bCs/>
          <w:color w:val="181818"/>
          <w:spacing w:val="7"/>
          <w:sz w:val="36"/>
          <w:szCs w:val="36"/>
        </w:rPr>
        <w:t xml:space="preserve">eputation  </w:t>
      </w:r>
    </w:p>
    <w:p w14:paraId="3B2C8E39" w14:textId="3758FE25" w:rsidR="00092E03" w:rsidRPr="00083A65" w:rsidRDefault="00092E03" w:rsidP="000F669E">
      <w:pPr>
        <w:jc w:val="center"/>
        <w:rPr>
          <w:rFonts w:ascii="Cambria" w:hAnsi="Cambria" w:cs="Arial"/>
          <w:b/>
          <w:bCs/>
          <w:color w:val="181818"/>
          <w:spacing w:val="7"/>
        </w:rPr>
      </w:pPr>
    </w:p>
    <w:p w14:paraId="1BA508FD" w14:textId="5FF3F71C" w:rsidR="00F06744" w:rsidRDefault="00EC713B" w:rsidP="00F06744">
      <w:pPr>
        <w:spacing w:line="360" w:lineRule="auto"/>
        <w:contextualSpacing/>
        <w:rPr>
          <w:rFonts w:ascii="Cambria" w:hAnsi="Cambria" w:cs="Arial"/>
          <w:b/>
          <w:bCs/>
        </w:rPr>
      </w:pPr>
      <w:r>
        <w:rPr>
          <w:rFonts w:ascii="Cambria" w:hAnsi="Cambria" w:cs="Arial"/>
        </w:rPr>
        <w:t xml:space="preserve">Did you know that </w:t>
      </w:r>
      <w:r w:rsidRPr="00EC713B">
        <w:rPr>
          <w:rFonts w:ascii="Cambria" w:hAnsi="Cambria" w:cs="Arial"/>
        </w:rPr>
        <w:t>84% of workers</w:t>
      </w:r>
      <w:r w:rsidRPr="00083A65">
        <w:rPr>
          <w:rFonts w:ascii="Cambria" w:hAnsi="Cambria" w:cs="Arial"/>
        </w:rPr>
        <w:t xml:space="preserve"> consider a</w:t>
      </w:r>
      <w:r w:rsidR="00F06744">
        <w:rPr>
          <w:rFonts w:ascii="Cambria" w:hAnsi="Cambria" w:cs="Arial"/>
        </w:rPr>
        <w:t xml:space="preserve">n organization's </w:t>
      </w:r>
      <w:r w:rsidRPr="00083A65">
        <w:rPr>
          <w:rFonts w:ascii="Cambria" w:hAnsi="Cambria" w:cs="Arial"/>
        </w:rPr>
        <w:t>reputation when applying for a job</w:t>
      </w:r>
      <w:r>
        <w:rPr>
          <w:rFonts w:ascii="Cambria" w:hAnsi="Cambria" w:cs="Arial"/>
        </w:rPr>
        <w:t xml:space="preserve">?  </w:t>
      </w:r>
      <w:r w:rsidR="005139FF" w:rsidRPr="00083A65">
        <w:rPr>
          <w:rFonts w:ascii="Cambria" w:hAnsi="Cambria" w:cs="Arial"/>
        </w:rPr>
        <w:t>Companies with high employee retention rates are perceived as more stable and trustworthy</w:t>
      </w:r>
      <w:r w:rsidR="00F06744">
        <w:rPr>
          <w:rFonts w:ascii="Cambria" w:hAnsi="Cambria" w:cs="Arial"/>
        </w:rPr>
        <w:t xml:space="preserve">. Plus, </w:t>
      </w:r>
      <w:r w:rsidR="009F5CC0">
        <w:rPr>
          <w:rFonts w:ascii="Cambria" w:hAnsi="Cambria" w:cs="Arial"/>
        </w:rPr>
        <w:t xml:space="preserve">satisfied </w:t>
      </w:r>
      <w:r>
        <w:rPr>
          <w:rFonts w:ascii="Cambria" w:hAnsi="Cambria" w:cs="Arial"/>
        </w:rPr>
        <w:t xml:space="preserve">employees become your brand ambassadors both online and off.  They </w:t>
      </w:r>
      <w:r w:rsidR="005139FF" w:rsidRPr="00083A65">
        <w:rPr>
          <w:rFonts w:ascii="Cambria" w:hAnsi="Cambria" w:cs="Arial"/>
        </w:rPr>
        <w:t xml:space="preserve">spread positive word-of-mouth </w:t>
      </w:r>
      <w:r w:rsidR="007A1272">
        <w:rPr>
          <w:rFonts w:ascii="Cambria" w:hAnsi="Cambria" w:cs="Arial"/>
        </w:rPr>
        <w:t>about your business</w:t>
      </w:r>
      <w:r w:rsidR="009F5CC0">
        <w:rPr>
          <w:rFonts w:ascii="Cambria" w:hAnsi="Cambria" w:cs="Arial"/>
        </w:rPr>
        <w:t xml:space="preserve"> to </w:t>
      </w:r>
      <w:r w:rsidR="007A1272">
        <w:rPr>
          <w:rFonts w:ascii="Cambria" w:hAnsi="Cambria" w:cs="Arial"/>
        </w:rPr>
        <w:t>enhan</w:t>
      </w:r>
      <w:r>
        <w:rPr>
          <w:rFonts w:ascii="Cambria" w:hAnsi="Cambria" w:cs="Arial"/>
        </w:rPr>
        <w:t xml:space="preserve">ce </w:t>
      </w:r>
      <w:r w:rsidR="007A1272">
        <w:rPr>
          <w:rFonts w:ascii="Cambria" w:hAnsi="Cambria" w:cs="Arial"/>
        </w:rPr>
        <w:t xml:space="preserve">your </w:t>
      </w:r>
      <w:r w:rsidR="005139FF" w:rsidRPr="00083A65">
        <w:rPr>
          <w:rFonts w:ascii="Cambria" w:hAnsi="Cambria" w:cs="Arial"/>
        </w:rPr>
        <w:t>reputation as a great place to work.</w:t>
      </w:r>
      <w:r>
        <w:rPr>
          <w:rFonts w:ascii="Cambria" w:hAnsi="Cambria" w:cs="Arial"/>
        </w:rPr>
        <w:t xml:space="preserve">  </w:t>
      </w:r>
      <w:r w:rsidR="00590067">
        <w:rPr>
          <w:rFonts w:ascii="Cambria" w:hAnsi="Cambria" w:cs="Arial"/>
        </w:rPr>
        <w:t>Don’t let</w:t>
      </w:r>
      <w:r w:rsidR="005139FF">
        <w:rPr>
          <w:rFonts w:ascii="Cambria" w:hAnsi="Cambria" w:cs="Arial"/>
        </w:rPr>
        <w:t xml:space="preserve"> </w:t>
      </w:r>
      <w:r w:rsidR="00203AB2">
        <w:rPr>
          <w:rFonts w:ascii="Cambria" w:hAnsi="Cambria" w:cs="Arial"/>
          <w:color w:val="181818"/>
          <w:spacing w:val="7"/>
        </w:rPr>
        <w:t>h</w:t>
      </w:r>
      <w:r w:rsidR="009E1B6F" w:rsidRPr="00083A65">
        <w:rPr>
          <w:rFonts w:ascii="Cambria" w:hAnsi="Cambria" w:cs="Arial"/>
          <w:color w:val="181818"/>
          <w:spacing w:val="7"/>
        </w:rPr>
        <w:t xml:space="preserve">igh turnover damage </w:t>
      </w:r>
      <w:r>
        <w:rPr>
          <w:rFonts w:ascii="Cambria" w:hAnsi="Cambria" w:cs="Arial"/>
          <w:color w:val="181818"/>
          <w:spacing w:val="7"/>
        </w:rPr>
        <w:t xml:space="preserve">your </w:t>
      </w:r>
      <w:r w:rsidR="009E1B6F" w:rsidRPr="00083A65">
        <w:rPr>
          <w:rFonts w:ascii="Cambria" w:hAnsi="Cambria" w:cs="Arial"/>
          <w:color w:val="181818"/>
          <w:spacing w:val="7"/>
        </w:rPr>
        <w:t>brand</w:t>
      </w:r>
      <w:r>
        <w:rPr>
          <w:rFonts w:ascii="Cambria" w:hAnsi="Cambria" w:cs="Arial"/>
          <w:color w:val="181818"/>
          <w:spacing w:val="7"/>
        </w:rPr>
        <w:t xml:space="preserve"> </w:t>
      </w:r>
      <w:r w:rsidR="005139FF">
        <w:rPr>
          <w:rFonts w:ascii="Cambria" w:hAnsi="Cambria" w:cs="Arial"/>
          <w:color w:val="181818"/>
          <w:spacing w:val="7"/>
        </w:rPr>
        <w:t xml:space="preserve">and </w:t>
      </w:r>
      <w:r w:rsidR="009E1B6F" w:rsidRPr="00083A65">
        <w:rPr>
          <w:rFonts w:ascii="Cambria" w:hAnsi="Cambria" w:cs="Arial"/>
          <w:color w:val="181818"/>
          <w:spacing w:val="7"/>
        </w:rPr>
        <w:t>mak</w:t>
      </w:r>
      <w:r w:rsidR="00F06744">
        <w:rPr>
          <w:rFonts w:ascii="Cambria" w:hAnsi="Cambria" w:cs="Arial"/>
          <w:color w:val="181818"/>
          <w:spacing w:val="7"/>
        </w:rPr>
        <w:t xml:space="preserve">e </w:t>
      </w:r>
      <w:r w:rsidR="009E1B6F" w:rsidRPr="00083A65">
        <w:rPr>
          <w:rFonts w:ascii="Cambria" w:hAnsi="Cambria" w:cs="Arial"/>
          <w:color w:val="181818"/>
          <w:spacing w:val="7"/>
        </w:rPr>
        <w:t>it harder to attract</w:t>
      </w:r>
      <w:r w:rsidR="00590067">
        <w:rPr>
          <w:rFonts w:ascii="Cambria" w:hAnsi="Cambria" w:cs="Arial"/>
          <w:color w:val="181818"/>
          <w:spacing w:val="7"/>
        </w:rPr>
        <w:t>/</w:t>
      </w:r>
      <w:r w:rsidR="009E1B6F" w:rsidRPr="00083A65">
        <w:rPr>
          <w:rFonts w:ascii="Cambria" w:hAnsi="Cambria" w:cs="Arial"/>
          <w:color w:val="181818"/>
          <w:spacing w:val="7"/>
        </w:rPr>
        <w:t>retain top talent.</w:t>
      </w:r>
      <w:r w:rsidR="009E1B6F" w:rsidRPr="00083A65">
        <w:rPr>
          <w:rFonts w:ascii="Cambria" w:hAnsi="Cambria" w:cs="Arial"/>
          <w:color w:val="181818"/>
          <w:spacing w:val="7"/>
        </w:rPr>
        <w:br/>
      </w:r>
    </w:p>
    <w:p w14:paraId="66912645" w14:textId="1E99F2AB" w:rsidR="00B24EDA" w:rsidRPr="00F06744" w:rsidRDefault="003834B1" w:rsidP="00F06744">
      <w:pPr>
        <w:spacing w:line="360" w:lineRule="auto"/>
        <w:contextualSpacing/>
        <w:jc w:val="center"/>
        <w:rPr>
          <w:rFonts w:ascii="Cambria" w:hAnsi="Cambria" w:cs="Arial"/>
          <w:b/>
          <w:bCs/>
        </w:rPr>
      </w:pPr>
      <w:r w:rsidRPr="00083A65">
        <w:rPr>
          <w:rFonts w:ascii="Cambria" w:hAnsi="Cambria" w:cs="Arial"/>
          <w:b/>
          <w:bCs/>
          <w:sz w:val="40"/>
          <w:szCs w:val="40"/>
        </w:rPr>
        <w:t>Wh</w:t>
      </w:r>
      <w:r w:rsidR="007A1272">
        <w:rPr>
          <w:rFonts w:ascii="Cambria" w:hAnsi="Cambria" w:cs="Arial"/>
          <w:b/>
          <w:bCs/>
          <w:sz w:val="40"/>
          <w:szCs w:val="40"/>
        </w:rPr>
        <w:t>at</w:t>
      </w:r>
      <w:r w:rsidRPr="00083A65">
        <w:rPr>
          <w:rFonts w:ascii="Cambria" w:hAnsi="Cambria" w:cs="Arial"/>
          <w:b/>
          <w:bCs/>
          <w:sz w:val="40"/>
          <w:szCs w:val="40"/>
        </w:rPr>
        <w:t xml:space="preserve"> </w:t>
      </w:r>
      <w:r w:rsidR="00BB7DA9">
        <w:rPr>
          <w:rFonts w:ascii="Cambria" w:hAnsi="Cambria" w:cs="Arial"/>
          <w:b/>
          <w:bCs/>
          <w:sz w:val="40"/>
          <w:szCs w:val="40"/>
        </w:rPr>
        <w:t>S</w:t>
      </w:r>
      <w:r w:rsidR="00347641" w:rsidRPr="00083A65">
        <w:rPr>
          <w:rFonts w:ascii="Cambria" w:hAnsi="Cambria" w:cs="Arial"/>
          <w:b/>
          <w:bCs/>
          <w:sz w:val="40"/>
          <w:szCs w:val="40"/>
        </w:rPr>
        <w:t xml:space="preserve">ets </w:t>
      </w:r>
      <w:r w:rsidR="00BB7DA9">
        <w:rPr>
          <w:rFonts w:ascii="Cambria" w:hAnsi="Cambria" w:cs="Arial"/>
          <w:b/>
          <w:bCs/>
          <w:sz w:val="40"/>
          <w:szCs w:val="40"/>
        </w:rPr>
        <w:t>U</w:t>
      </w:r>
      <w:r w:rsidR="00347641" w:rsidRPr="00083A65">
        <w:rPr>
          <w:rFonts w:ascii="Cambria" w:hAnsi="Cambria" w:cs="Arial"/>
          <w:b/>
          <w:bCs/>
          <w:sz w:val="40"/>
          <w:szCs w:val="40"/>
        </w:rPr>
        <w:t xml:space="preserve">s </w:t>
      </w:r>
      <w:r w:rsidR="00BB7DA9">
        <w:rPr>
          <w:rFonts w:ascii="Cambria" w:hAnsi="Cambria" w:cs="Arial"/>
          <w:b/>
          <w:bCs/>
          <w:sz w:val="40"/>
          <w:szCs w:val="40"/>
        </w:rPr>
        <w:t>A</w:t>
      </w:r>
      <w:r w:rsidR="00347641" w:rsidRPr="00083A65">
        <w:rPr>
          <w:rFonts w:ascii="Cambria" w:hAnsi="Cambria" w:cs="Arial"/>
          <w:b/>
          <w:bCs/>
          <w:sz w:val="40"/>
          <w:szCs w:val="40"/>
        </w:rPr>
        <w:t>part</w:t>
      </w:r>
    </w:p>
    <w:p w14:paraId="5BFCB1FB" w14:textId="4097007F" w:rsidR="00203AB2" w:rsidRDefault="00B24EDA" w:rsidP="00F06744">
      <w:pPr>
        <w:spacing w:line="360" w:lineRule="auto"/>
        <w:contextualSpacing/>
        <w:rPr>
          <w:rFonts w:ascii="Cambria" w:hAnsi="Cambria" w:cs="Arial"/>
        </w:rPr>
      </w:pPr>
      <w:r w:rsidRPr="00083A65">
        <w:rPr>
          <w:rFonts w:ascii="Cambria" w:hAnsi="Cambria" w:cs="Arial"/>
          <w:color w:val="000000" w:themeColor="text1"/>
          <w:spacing w:val="7"/>
        </w:rPr>
        <w:t xml:space="preserve">At </w:t>
      </w:r>
      <w:r w:rsidRPr="00203AB2">
        <w:rPr>
          <w:rFonts w:ascii="Cambria" w:hAnsi="Cambria" w:cs="Arial"/>
          <w:b/>
          <w:bCs/>
          <w:color w:val="000000" w:themeColor="text1"/>
          <w:spacing w:val="7"/>
        </w:rPr>
        <w:t>Manage2Retain</w:t>
      </w:r>
      <w:r w:rsidRPr="00083A65">
        <w:rPr>
          <w:rFonts w:ascii="Cambria" w:hAnsi="Cambria" w:cs="Arial"/>
          <w:color w:val="000000" w:themeColor="text1"/>
          <w:spacing w:val="7"/>
        </w:rPr>
        <w:t>, w</w:t>
      </w:r>
      <w:r w:rsidR="001361B1">
        <w:rPr>
          <w:rFonts w:ascii="Cambria" w:hAnsi="Cambria" w:cs="Arial"/>
          <w:color w:val="000000" w:themeColor="text1"/>
          <w:spacing w:val="7"/>
        </w:rPr>
        <w:t xml:space="preserve">e're proud to partner with organizations in </w:t>
      </w:r>
      <w:r w:rsidR="00EC713B">
        <w:rPr>
          <w:rFonts w:ascii="Cambria" w:hAnsi="Cambria" w:cs="Arial"/>
          <w:color w:val="000000" w:themeColor="text1"/>
          <w:spacing w:val="7"/>
        </w:rPr>
        <w:t xml:space="preserve">leading </w:t>
      </w:r>
      <w:r w:rsidRPr="00083A65">
        <w:rPr>
          <w:rFonts w:ascii="Cambria" w:hAnsi="Cambria" w:cstheme="minorHAnsi"/>
          <w:color w:val="000000" w:themeColor="text1"/>
        </w:rPr>
        <w:t xml:space="preserve">industry sectors such as healthcare, technology, </w:t>
      </w:r>
      <w:r w:rsidR="00EC713B">
        <w:rPr>
          <w:rFonts w:ascii="Cambria" w:hAnsi="Cambria" w:cstheme="minorHAnsi"/>
          <w:color w:val="000000" w:themeColor="text1"/>
        </w:rPr>
        <w:t xml:space="preserve">and </w:t>
      </w:r>
      <w:r w:rsidRPr="00083A65">
        <w:rPr>
          <w:rFonts w:ascii="Cambria" w:hAnsi="Cambria" w:cstheme="minorHAnsi"/>
          <w:color w:val="000000" w:themeColor="text1"/>
        </w:rPr>
        <w:t xml:space="preserve">manufacturing </w:t>
      </w:r>
      <w:r w:rsidR="00E8782E" w:rsidRPr="00083A65">
        <w:rPr>
          <w:rFonts w:ascii="Cambria" w:hAnsi="Cambria" w:cs="Arial"/>
        </w:rPr>
        <w:t xml:space="preserve">to </w:t>
      </w:r>
      <w:r w:rsidR="00EC713B">
        <w:rPr>
          <w:rFonts w:ascii="Cambria" w:hAnsi="Cambria" w:cs="Arial"/>
        </w:rPr>
        <w:t xml:space="preserve">solve their </w:t>
      </w:r>
      <w:r w:rsidR="00E8782E" w:rsidRPr="00083A65">
        <w:rPr>
          <w:rFonts w:ascii="Cambria" w:hAnsi="Cambria" w:cs="Arial"/>
        </w:rPr>
        <w:t xml:space="preserve">employee turnover and absenteeism challenges. </w:t>
      </w:r>
      <w:r w:rsidR="00EC713B">
        <w:rPr>
          <w:rFonts w:ascii="Cambria" w:hAnsi="Cambria" w:cs="Arial"/>
        </w:rPr>
        <w:t xml:space="preserve"> </w:t>
      </w:r>
    </w:p>
    <w:p w14:paraId="51A525E7" w14:textId="77777777" w:rsidR="00203AB2" w:rsidRDefault="00203AB2" w:rsidP="00F06744">
      <w:pPr>
        <w:spacing w:line="360" w:lineRule="auto"/>
        <w:contextualSpacing/>
        <w:rPr>
          <w:rFonts w:ascii="Cambria" w:hAnsi="Cambria" w:cs="Arial"/>
        </w:rPr>
      </w:pPr>
    </w:p>
    <w:p w14:paraId="6C8F1816" w14:textId="6E899458" w:rsidR="00F52126" w:rsidRDefault="00EC713B" w:rsidP="00F52126">
      <w:pPr>
        <w:spacing w:line="360" w:lineRule="auto"/>
        <w:contextualSpacing/>
        <w:rPr>
          <w:rFonts w:ascii="Cambria" w:hAnsi="Cambria" w:cs="Arial"/>
        </w:rPr>
      </w:pPr>
      <w:r>
        <w:rPr>
          <w:rFonts w:ascii="Cambria" w:hAnsi="Cambria" w:cs="Arial"/>
        </w:rPr>
        <w:lastRenderedPageBreak/>
        <w:t xml:space="preserve">We offer a proven and systemized </w:t>
      </w:r>
      <w:r w:rsidR="00E8782E" w:rsidRPr="00083A65">
        <w:rPr>
          <w:rFonts w:ascii="Cambria" w:hAnsi="Cambria" w:cs="Arial"/>
        </w:rPr>
        <w:t>approach to understanding and supporting employee needs</w:t>
      </w:r>
      <w:r w:rsidR="004912B1">
        <w:rPr>
          <w:rFonts w:ascii="Cambria" w:hAnsi="Cambria" w:cs="Arial"/>
        </w:rPr>
        <w:t xml:space="preserve"> and </w:t>
      </w:r>
      <w:r w:rsidR="004912B1" w:rsidRPr="004912B1">
        <w:rPr>
          <w:rFonts w:ascii="Cambria" w:hAnsi="Cambria" w:cs="Arial"/>
          <w:color w:val="FF0000"/>
        </w:rPr>
        <w:t>expectations</w:t>
      </w:r>
      <w:r w:rsidR="00203AB2">
        <w:rPr>
          <w:rFonts w:ascii="Cambria" w:hAnsi="Cambria" w:cs="Arial"/>
        </w:rPr>
        <w:t xml:space="preserve">.  We'll </w:t>
      </w:r>
      <w:r w:rsidR="007149C9" w:rsidRPr="00650315">
        <w:rPr>
          <w:rFonts w:ascii="Cambria" w:hAnsi="Cambria" w:cs="Arial"/>
          <w:color w:val="FF0000"/>
        </w:rPr>
        <w:t xml:space="preserve">help you </w:t>
      </w:r>
      <w:r w:rsidR="006014B8" w:rsidRPr="00650315">
        <w:rPr>
          <w:rFonts w:ascii="Cambria" w:hAnsi="Cambria" w:cs="Arial"/>
          <w:color w:val="FF0000"/>
        </w:rPr>
        <w:t xml:space="preserve">determine why </w:t>
      </w:r>
      <w:r w:rsidR="00704054" w:rsidRPr="00650315">
        <w:rPr>
          <w:rFonts w:ascii="Cambria" w:hAnsi="Cambria" w:cs="Arial"/>
          <w:color w:val="FF0000"/>
        </w:rPr>
        <w:t>employee</w:t>
      </w:r>
      <w:r w:rsidR="006014B8" w:rsidRPr="00650315">
        <w:rPr>
          <w:rFonts w:ascii="Cambria" w:hAnsi="Cambria" w:cs="Arial"/>
          <w:color w:val="FF0000"/>
        </w:rPr>
        <w:t xml:space="preserve"> retention should be a priority</w:t>
      </w:r>
      <w:r w:rsidR="00704054">
        <w:rPr>
          <w:rFonts w:ascii="Cambria" w:hAnsi="Cambria" w:cs="Arial"/>
          <w:color w:val="FF0000"/>
        </w:rPr>
        <w:t xml:space="preserve">, </w:t>
      </w:r>
      <w:r w:rsidR="00203AB2">
        <w:rPr>
          <w:rFonts w:ascii="Cambria" w:hAnsi="Cambria" w:cs="Arial"/>
        </w:rPr>
        <w:t xml:space="preserve">get to know your business and goals, </w:t>
      </w:r>
      <w:r w:rsidR="001361B1">
        <w:rPr>
          <w:rFonts w:ascii="Cambria" w:hAnsi="Cambria" w:cs="Arial"/>
        </w:rPr>
        <w:t>and crea</w:t>
      </w:r>
      <w:r w:rsidR="00203AB2">
        <w:rPr>
          <w:rFonts w:ascii="Cambria" w:hAnsi="Cambria" w:cs="Arial"/>
        </w:rPr>
        <w:t>te</w:t>
      </w:r>
      <w:r w:rsidR="001361B1">
        <w:rPr>
          <w:rFonts w:ascii="Cambria" w:hAnsi="Cambria" w:cs="Arial"/>
        </w:rPr>
        <w:t xml:space="preserve"> </w:t>
      </w:r>
      <w:r w:rsidR="00203AB2">
        <w:rPr>
          <w:rFonts w:ascii="Cambria" w:hAnsi="Cambria" w:cs="Arial"/>
        </w:rPr>
        <w:t xml:space="preserve">a </w:t>
      </w:r>
      <w:r w:rsidR="00793E87">
        <w:rPr>
          <w:rFonts w:ascii="Cambria" w:hAnsi="Cambria" w:cs="Arial"/>
        </w:rPr>
        <w:t>custom</w:t>
      </w:r>
      <w:r w:rsidR="001361B1">
        <w:rPr>
          <w:rFonts w:ascii="Cambria" w:hAnsi="Cambria" w:cs="Arial"/>
        </w:rPr>
        <w:t xml:space="preserve">ized action plan </w:t>
      </w:r>
      <w:r w:rsidR="00203AB2">
        <w:rPr>
          <w:rFonts w:ascii="Cambria" w:hAnsi="Cambria" w:cs="Arial"/>
        </w:rPr>
        <w:t xml:space="preserve">for building </w:t>
      </w:r>
      <w:r w:rsidR="00E8782E" w:rsidRPr="00083A65">
        <w:rPr>
          <w:rFonts w:ascii="Cambria" w:hAnsi="Cambria" w:cs="Arial"/>
        </w:rPr>
        <w:t xml:space="preserve">stronger trust and </w:t>
      </w:r>
      <w:r w:rsidR="001757B4">
        <w:rPr>
          <w:rFonts w:ascii="Cambria" w:hAnsi="Cambria" w:cs="Arial"/>
        </w:rPr>
        <w:t>team</w:t>
      </w:r>
      <w:r w:rsidR="00E8782E" w:rsidRPr="00083A65">
        <w:rPr>
          <w:rFonts w:ascii="Cambria" w:hAnsi="Cambria" w:cs="Arial"/>
        </w:rPr>
        <w:t xml:space="preserve"> relationships</w:t>
      </w:r>
      <w:r w:rsidR="00203AB2">
        <w:rPr>
          <w:rFonts w:ascii="Cambria" w:hAnsi="Cambria" w:cs="Arial"/>
        </w:rPr>
        <w:t>.</w:t>
      </w:r>
    </w:p>
    <w:p w14:paraId="2050A01E" w14:textId="501B64E1" w:rsidR="00F52126" w:rsidRDefault="00F52126" w:rsidP="00F52126">
      <w:pPr>
        <w:spacing w:line="360" w:lineRule="auto"/>
        <w:contextualSpacing/>
        <w:rPr>
          <w:rFonts w:ascii="Cambria" w:hAnsi="Cambria" w:cs="Arial"/>
        </w:rPr>
      </w:pPr>
    </w:p>
    <w:p w14:paraId="45F9FE9A" w14:textId="0C05BD27" w:rsidR="00F52126" w:rsidRPr="004D2E57" w:rsidRDefault="00F52126" w:rsidP="004D2E57">
      <w:pPr>
        <w:contextualSpacing/>
        <w:jc w:val="center"/>
        <w:rPr>
          <w:rFonts w:ascii="Cambria" w:hAnsi="Cambria" w:cs="Arial"/>
          <w:b/>
          <w:bCs/>
          <w:color w:val="181818"/>
          <w:spacing w:val="7"/>
          <w:sz w:val="36"/>
          <w:szCs w:val="36"/>
        </w:rPr>
      </w:pPr>
      <w:r w:rsidRPr="004D2E57">
        <w:rPr>
          <w:rFonts w:ascii="Cambria" w:hAnsi="Cambria" w:cs="Arial"/>
          <w:b/>
          <w:bCs/>
          <w:sz w:val="36"/>
          <w:szCs w:val="36"/>
        </w:rPr>
        <w:t>Are Your Managers Helping or Hurting Your Retention Efforts?</w:t>
      </w:r>
    </w:p>
    <w:p w14:paraId="228DD89B" w14:textId="77777777" w:rsidR="00F52126" w:rsidRPr="004D2E57" w:rsidRDefault="00F52126" w:rsidP="004D2E57">
      <w:pPr>
        <w:pStyle w:val="NormalWeb"/>
        <w:shd w:val="clear" w:color="auto" w:fill="FFFFFF"/>
        <w:spacing w:before="0" w:beforeAutospacing="0" w:after="0" w:afterAutospacing="0"/>
        <w:contextualSpacing/>
        <w:jc w:val="center"/>
        <w:rPr>
          <w:rFonts w:ascii="Cambria" w:hAnsi="Cambria" w:cs="Arial"/>
          <w:b/>
          <w:bCs/>
          <w:color w:val="181818"/>
          <w:spacing w:val="7"/>
          <w:sz w:val="36"/>
          <w:szCs w:val="36"/>
        </w:rPr>
      </w:pPr>
    </w:p>
    <w:p w14:paraId="2BA1B611" w14:textId="03C8F3AD" w:rsidR="00584444" w:rsidRDefault="00584444" w:rsidP="00584444">
      <w:pPr>
        <w:pStyle w:val="NormalWeb"/>
        <w:shd w:val="clear" w:color="auto" w:fill="FFFFFF"/>
        <w:spacing w:before="0" w:beforeAutospacing="0" w:after="0" w:afterAutospacing="0" w:line="360" w:lineRule="auto"/>
        <w:contextualSpacing/>
        <w:rPr>
          <w:rFonts w:ascii="Cambria" w:hAnsi="Cambria" w:cs="Arial"/>
          <w:color w:val="000000"/>
        </w:rPr>
      </w:pPr>
      <w:r>
        <w:rPr>
          <w:rFonts w:ascii="Cambria" w:hAnsi="Cambria" w:cs="Arial"/>
          <w:color w:val="181818"/>
          <w:spacing w:val="7"/>
        </w:rPr>
        <w:t xml:space="preserve">Managers and </w:t>
      </w:r>
      <w:r w:rsidRPr="00083A65">
        <w:rPr>
          <w:rFonts w:ascii="Cambria" w:hAnsi="Cambria" w:cs="Arial"/>
          <w:color w:val="181818"/>
          <w:spacing w:val="7"/>
        </w:rPr>
        <w:t xml:space="preserve">employee </w:t>
      </w:r>
      <w:proofErr w:type="gramStart"/>
      <w:r w:rsidRPr="00083A65">
        <w:rPr>
          <w:rFonts w:ascii="Cambria" w:hAnsi="Cambria" w:cs="Arial"/>
          <w:color w:val="181818"/>
          <w:spacing w:val="7"/>
        </w:rPr>
        <w:t>disconnects</w:t>
      </w:r>
      <w:proofErr w:type="gramEnd"/>
      <w:r w:rsidRPr="00083A65">
        <w:rPr>
          <w:rFonts w:ascii="Cambria" w:hAnsi="Cambria" w:cs="Arial"/>
          <w:color w:val="181818"/>
          <w:spacing w:val="7"/>
        </w:rPr>
        <w:t xml:space="preserve"> are often cited as the #</w:t>
      </w:r>
      <w:r>
        <w:rPr>
          <w:rFonts w:ascii="Cambria" w:hAnsi="Cambria" w:cs="Arial"/>
          <w:color w:val="181818"/>
          <w:spacing w:val="7"/>
        </w:rPr>
        <w:t xml:space="preserve">1 </w:t>
      </w:r>
      <w:r w:rsidRPr="00083A65">
        <w:rPr>
          <w:rFonts w:ascii="Cambria" w:hAnsi="Cambria" w:cs="Arial"/>
          <w:color w:val="181818"/>
          <w:spacing w:val="7"/>
        </w:rPr>
        <w:t>reason why employees quit</w:t>
      </w:r>
      <w:r>
        <w:rPr>
          <w:rFonts w:ascii="Cambria" w:hAnsi="Cambria" w:cs="Arial"/>
          <w:color w:val="181818"/>
          <w:spacing w:val="7"/>
        </w:rPr>
        <w:t xml:space="preserve">. </w:t>
      </w:r>
      <w:r w:rsidRPr="00083A65">
        <w:rPr>
          <w:rFonts w:ascii="Cambria" w:hAnsi="Cambria" w:cs="Arial"/>
          <w:color w:val="181818"/>
          <w:spacing w:val="7"/>
        </w:rPr>
        <w:t xml:space="preserve">According to Business Leadership Today, </w:t>
      </w:r>
      <w:r>
        <w:rPr>
          <w:rFonts w:ascii="Cambria" w:hAnsi="Cambria" w:cs="Arial"/>
          <w:color w:val="181818"/>
          <w:spacing w:val="7"/>
        </w:rPr>
        <w:t xml:space="preserve">50 to 75% of employees leave because of their manager or reasons their manager had influence over.  </w:t>
      </w:r>
      <w:r w:rsidRPr="00083A65">
        <w:rPr>
          <w:rFonts w:ascii="Cambria" w:hAnsi="Cambria" w:cs="Arial"/>
          <w:color w:val="000000"/>
        </w:rPr>
        <w:t>But it's not entirely their fault</w:t>
      </w:r>
      <w:r>
        <w:rPr>
          <w:rFonts w:ascii="Cambria" w:hAnsi="Cambria" w:cs="Arial"/>
          <w:color w:val="000000"/>
        </w:rPr>
        <w:t xml:space="preserve">, since managers aren't getting the formal training </w:t>
      </w:r>
      <w:r w:rsidRPr="00FE0DA2">
        <w:rPr>
          <w:rFonts w:ascii="Cambria" w:hAnsi="Cambria" w:cs="Arial"/>
          <w:color w:val="FF0000"/>
        </w:rPr>
        <w:t xml:space="preserve">and support </w:t>
      </w:r>
      <w:proofErr w:type="gramStart"/>
      <w:r w:rsidRPr="00FE0DA2">
        <w:rPr>
          <w:rFonts w:ascii="Cambria" w:hAnsi="Cambria" w:cs="Arial"/>
          <w:color w:val="FF0000"/>
        </w:rPr>
        <w:t>resources</w:t>
      </w:r>
      <w:proofErr w:type="gramEnd"/>
      <w:r>
        <w:rPr>
          <w:rFonts w:ascii="Cambria" w:hAnsi="Cambria" w:cs="Arial"/>
          <w:color w:val="000000"/>
        </w:rPr>
        <w:t xml:space="preserve"> they need to </w:t>
      </w:r>
      <w:r w:rsidR="00C51402">
        <w:rPr>
          <w:rFonts w:ascii="Cambria" w:hAnsi="Cambria" w:cs="Arial"/>
          <w:color w:val="000000"/>
        </w:rPr>
        <w:t>improve employee retention</w:t>
      </w:r>
      <w:r>
        <w:rPr>
          <w:rFonts w:ascii="Cambria" w:hAnsi="Cambria" w:cs="Arial"/>
          <w:color w:val="000000"/>
        </w:rPr>
        <w:t xml:space="preserve">.  </w:t>
      </w:r>
    </w:p>
    <w:p w14:paraId="75D279BF" w14:textId="77777777" w:rsidR="00584444" w:rsidRDefault="00584444" w:rsidP="00584444">
      <w:pPr>
        <w:pStyle w:val="NormalWeb"/>
        <w:shd w:val="clear" w:color="auto" w:fill="FFFFFF"/>
        <w:spacing w:before="0" w:beforeAutospacing="0" w:after="0" w:afterAutospacing="0" w:line="360" w:lineRule="auto"/>
        <w:contextualSpacing/>
        <w:rPr>
          <w:rFonts w:ascii="Cambria" w:hAnsi="Cambria" w:cs="Arial"/>
          <w:color w:val="000000"/>
        </w:rPr>
      </w:pPr>
    </w:p>
    <w:p w14:paraId="269590D8" w14:textId="5D5C69F7" w:rsidR="00584444" w:rsidRPr="00083A65" w:rsidRDefault="00584444" w:rsidP="00584444">
      <w:pPr>
        <w:spacing w:line="360" w:lineRule="auto"/>
        <w:contextualSpacing/>
        <w:rPr>
          <w:rFonts w:ascii="Cambria" w:hAnsi="Cambria" w:cs="Arial"/>
        </w:rPr>
      </w:pPr>
      <w:r>
        <w:rPr>
          <w:rFonts w:ascii="Cambria" w:hAnsi="Cambria" w:cs="Arial"/>
          <w:color w:val="000000"/>
        </w:rPr>
        <w:t xml:space="preserve">We </w:t>
      </w:r>
      <w:r>
        <w:rPr>
          <w:rFonts w:ascii="Cambria" w:hAnsi="Cambria" w:cs="Arial"/>
          <w:color w:val="181818"/>
          <w:spacing w:val="7"/>
        </w:rPr>
        <w:t xml:space="preserve">cultivate retention-minded managers who </w:t>
      </w:r>
      <w:r w:rsidR="00483995">
        <w:rPr>
          <w:rFonts w:ascii="Cambria" w:hAnsi="Cambria" w:cs="Arial"/>
          <w:color w:val="181818"/>
          <w:spacing w:val="7"/>
        </w:rPr>
        <w:t>strengthen relationships</w:t>
      </w:r>
      <w:r w:rsidR="00E938A6">
        <w:rPr>
          <w:rFonts w:ascii="Cambria" w:hAnsi="Cambria" w:cs="Arial"/>
          <w:color w:val="FF0000"/>
          <w:spacing w:val="7"/>
        </w:rPr>
        <w:t xml:space="preserve"> </w:t>
      </w:r>
      <w:r>
        <w:rPr>
          <w:rFonts w:ascii="Cambria" w:hAnsi="Cambria" w:cs="Arial"/>
          <w:color w:val="181818"/>
          <w:spacing w:val="7"/>
        </w:rPr>
        <w:t xml:space="preserve">and retain talent. With our specialized training, they'll </w:t>
      </w:r>
      <w:r>
        <w:rPr>
          <w:rFonts w:ascii="Cambria" w:hAnsi="Cambria" w:cs="Arial"/>
        </w:rPr>
        <w:t xml:space="preserve">learn the exact steps </w:t>
      </w:r>
      <w:r w:rsidRPr="002B38F9">
        <w:rPr>
          <w:rFonts w:ascii="Cambria" w:hAnsi="Cambria" w:cs="Arial"/>
          <w:color w:val="FF0000"/>
        </w:rPr>
        <w:t xml:space="preserve">and techniques </w:t>
      </w:r>
      <w:r>
        <w:rPr>
          <w:rFonts w:ascii="Cambria" w:hAnsi="Cambria" w:cs="Arial"/>
        </w:rPr>
        <w:t>to creating</w:t>
      </w:r>
      <w:r w:rsidRPr="00083A65">
        <w:rPr>
          <w:rFonts w:ascii="Cambria" w:hAnsi="Cambria" w:cs="Arial"/>
        </w:rPr>
        <w:t xml:space="preserve"> a trust-rich cultur</w:t>
      </w:r>
      <w:r>
        <w:rPr>
          <w:rFonts w:ascii="Cambria" w:hAnsi="Cambria" w:cs="Arial"/>
        </w:rPr>
        <w:t xml:space="preserve">e, </w:t>
      </w:r>
      <w:r w:rsidR="001B7610">
        <w:rPr>
          <w:rFonts w:ascii="Cambria" w:hAnsi="Cambria" w:cs="Arial"/>
        </w:rPr>
        <w:t>that</w:t>
      </w:r>
      <w:r>
        <w:rPr>
          <w:rFonts w:ascii="Cambria" w:hAnsi="Cambria" w:cs="Arial"/>
        </w:rPr>
        <w:t xml:space="preserve"> elevates employee satisfaction, loyalty, and commitment to excellence. </w:t>
      </w:r>
    </w:p>
    <w:p w14:paraId="51A2CB23" w14:textId="77777777" w:rsidR="00E938A6" w:rsidRDefault="00E938A6" w:rsidP="00954355">
      <w:pPr>
        <w:contextualSpacing/>
        <w:jc w:val="center"/>
        <w:rPr>
          <w:rFonts w:ascii="Cambria" w:hAnsi="Cambria" w:cs="Arial"/>
          <w:b/>
          <w:bCs/>
          <w:color w:val="000000" w:themeColor="text1"/>
          <w:spacing w:val="7"/>
          <w:sz w:val="36"/>
          <w:szCs w:val="36"/>
        </w:rPr>
      </w:pPr>
    </w:p>
    <w:p w14:paraId="64F87B5E" w14:textId="10A2D3C4" w:rsidR="00584444" w:rsidRPr="00E938A6" w:rsidRDefault="00E938A6" w:rsidP="00954355">
      <w:pPr>
        <w:contextualSpacing/>
        <w:jc w:val="center"/>
        <w:rPr>
          <w:rFonts w:ascii="Cambria" w:hAnsi="Cambria" w:cs="Arial"/>
          <w:color w:val="000000" w:themeColor="text1"/>
          <w:spacing w:val="7"/>
          <w:sz w:val="28"/>
          <w:szCs w:val="28"/>
        </w:rPr>
      </w:pPr>
      <w:r w:rsidRPr="00E938A6">
        <w:rPr>
          <w:rFonts w:ascii="Cambria" w:hAnsi="Cambria" w:cs="Arial"/>
          <w:color w:val="000000" w:themeColor="text1"/>
          <w:spacing w:val="7"/>
          <w:sz w:val="28"/>
          <w:szCs w:val="28"/>
        </w:rPr>
        <w:t>[Design below bullets side-by-side with small graphic by each]</w:t>
      </w:r>
    </w:p>
    <w:p w14:paraId="7EE21289" w14:textId="28B87EF5" w:rsidR="00380EE9" w:rsidRPr="00954355" w:rsidRDefault="00380EE9" w:rsidP="00F06744">
      <w:pPr>
        <w:spacing w:line="360" w:lineRule="auto"/>
        <w:contextualSpacing/>
        <w:rPr>
          <w:rFonts w:ascii="Cambria" w:hAnsi="Cambria" w:cs="Arial"/>
          <w:b/>
          <w:bCs/>
          <w:color w:val="000000" w:themeColor="text1"/>
          <w:spacing w:val="7"/>
          <w:sz w:val="36"/>
          <w:szCs w:val="36"/>
        </w:rPr>
      </w:pPr>
    </w:p>
    <w:p w14:paraId="1E8A4448" w14:textId="5CCCC8DC" w:rsidR="005D0152" w:rsidRPr="00AB1368" w:rsidRDefault="00AB1368" w:rsidP="00AB1368">
      <w:pPr>
        <w:rPr>
          <w:rFonts w:ascii="Cambria" w:hAnsi="Cambria" w:cs="Arial"/>
          <w:b/>
          <w:bCs/>
          <w:color w:val="FF0000"/>
          <w:spacing w:val="7"/>
        </w:rPr>
      </w:pPr>
      <w:r w:rsidRPr="00AB1368">
        <w:rPr>
          <w:rFonts w:ascii="Cambria" w:hAnsi="Cambria" w:cs="Arial"/>
          <w:b/>
          <w:bCs/>
          <w:color w:val="FF0000"/>
          <w:spacing w:val="7"/>
        </w:rPr>
        <w:t xml:space="preserve">Common Manager-Employee Disconnects </w:t>
      </w:r>
    </w:p>
    <w:p w14:paraId="4F74B742" w14:textId="77777777" w:rsidR="00AB1368" w:rsidRPr="00AB1368" w:rsidRDefault="00AB1368" w:rsidP="00AB1368">
      <w:pPr>
        <w:rPr>
          <w:rFonts w:ascii="Cambria" w:hAnsi="Cambria" w:cs="Arial"/>
          <w:b/>
          <w:bCs/>
          <w:color w:val="FF0000"/>
          <w:spacing w:val="7"/>
          <w:sz w:val="36"/>
          <w:szCs w:val="36"/>
        </w:rPr>
      </w:pPr>
    </w:p>
    <w:p w14:paraId="73513880" w14:textId="77777777" w:rsidR="00AB1368" w:rsidRPr="00AB1368" w:rsidRDefault="00AB1368" w:rsidP="00AB1368">
      <w:pPr>
        <w:pStyle w:val="eael-feature-list-content"/>
        <w:numPr>
          <w:ilvl w:val="0"/>
          <w:numId w:val="9"/>
        </w:numPr>
        <w:shd w:val="clear" w:color="auto" w:fill="F5F5F5"/>
        <w:spacing w:before="0" w:beforeAutospacing="0" w:after="0" w:afterAutospacing="0"/>
        <w:textAlignment w:val="baseline"/>
        <w:rPr>
          <w:rFonts w:ascii="Poppins" w:hAnsi="Poppins" w:cs="Poppins"/>
          <w:color w:val="FF0000"/>
        </w:rPr>
      </w:pPr>
      <w:r w:rsidRPr="00AB1368">
        <w:rPr>
          <w:rFonts w:ascii="Poppins" w:hAnsi="Poppins" w:cs="Poppins"/>
          <w:color w:val="FF0000"/>
        </w:rPr>
        <w:t>Lack of Recognition/Appreciation</w:t>
      </w:r>
    </w:p>
    <w:p w14:paraId="0DF17493" w14:textId="77777777" w:rsidR="00AB1368" w:rsidRPr="00AB1368" w:rsidRDefault="00AB1368" w:rsidP="00AB1368">
      <w:pPr>
        <w:pStyle w:val="eael-feature-list-content"/>
        <w:numPr>
          <w:ilvl w:val="0"/>
          <w:numId w:val="9"/>
        </w:numPr>
        <w:shd w:val="clear" w:color="auto" w:fill="F5F5F5"/>
        <w:spacing w:before="0" w:beforeAutospacing="0" w:after="0" w:afterAutospacing="0"/>
        <w:textAlignment w:val="baseline"/>
        <w:rPr>
          <w:rFonts w:ascii="Poppins" w:hAnsi="Poppins" w:cs="Poppins"/>
          <w:color w:val="FF0000"/>
        </w:rPr>
      </w:pPr>
      <w:r w:rsidRPr="00AB1368">
        <w:rPr>
          <w:rFonts w:ascii="Poppins" w:hAnsi="Poppins" w:cs="Poppins"/>
          <w:color w:val="FF0000"/>
        </w:rPr>
        <w:t>Micromanagement vs Needed Independence</w:t>
      </w:r>
    </w:p>
    <w:p w14:paraId="0311D870" w14:textId="77777777" w:rsidR="00AB1368" w:rsidRPr="00AB1368" w:rsidRDefault="00AB1368" w:rsidP="00AB1368">
      <w:pPr>
        <w:pStyle w:val="eael-feature-list-content"/>
        <w:numPr>
          <w:ilvl w:val="0"/>
          <w:numId w:val="9"/>
        </w:numPr>
        <w:shd w:val="clear" w:color="auto" w:fill="F5F5F5"/>
        <w:spacing w:before="0" w:beforeAutospacing="0" w:after="0" w:afterAutospacing="0"/>
        <w:textAlignment w:val="baseline"/>
        <w:rPr>
          <w:rFonts w:ascii="Poppins" w:hAnsi="Poppins" w:cs="Poppins"/>
          <w:color w:val="FF0000"/>
        </w:rPr>
      </w:pPr>
      <w:r w:rsidRPr="00AB1368">
        <w:rPr>
          <w:rFonts w:ascii="Poppins" w:hAnsi="Poppins" w:cs="Poppins"/>
          <w:color w:val="FF0000"/>
        </w:rPr>
        <w:t>Mis-Communication Challenges</w:t>
      </w:r>
    </w:p>
    <w:p w14:paraId="5EA8FA88" w14:textId="77777777" w:rsidR="00AB1368" w:rsidRPr="00AB1368" w:rsidRDefault="00AB1368" w:rsidP="00AB1368">
      <w:pPr>
        <w:pStyle w:val="eael-feature-list-content"/>
        <w:numPr>
          <w:ilvl w:val="0"/>
          <w:numId w:val="9"/>
        </w:numPr>
        <w:shd w:val="clear" w:color="auto" w:fill="F5F5F5"/>
        <w:spacing w:before="0" w:beforeAutospacing="0" w:after="0" w:afterAutospacing="0"/>
        <w:textAlignment w:val="baseline"/>
        <w:rPr>
          <w:rFonts w:ascii="Poppins" w:hAnsi="Poppins" w:cs="Poppins"/>
          <w:color w:val="FF0000"/>
        </w:rPr>
      </w:pPr>
      <w:r w:rsidRPr="00AB1368">
        <w:rPr>
          <w:rFonts w:ascii="Poppins" w:hAnsi="Poppins" w:cs="Poppins"/>
          <w:color w:val="FF0000"/>
        </w:rPr>
        <w:t>Lack of Trust/Poor Relationship</w:t>
      </w:r>
    </w:p>
    <w:p w14:paraId="13A015F1" w14:textId="77777777" w:rsidR="00AB1368" w:rsidRPr="00AB1368" w:rsidRDefault="00AB1368" w:rsidP="00AB1368">
      <w:pPr>
        <w:pStyle w:val="eael-feature-list-content"/>
        <w:numPr>
          <w:ilvl w:val="0"/>
          <w:numId w:val="9"/>
        </w:numPr>
        <w:shd w:val="clear" w:color="auto" w:fill="F5F5F5"/>
        <w:spacing w:before="0" w:beforeAutospacing="0" w:after="0" w:afterAutospacing="0"/>
        <w:textAlignment w:val="baseline"/>
        <w:rPr>
          <w:rFonts w:ascii="Poppins" w:hAnsi="Poppins" w:cs="Poppins"/>
          <w:color w:val="FF0000"/>
        </w:rPr>
      </w:pPr>
      <w:r w:rsidRPr="00AB1368">
        <w:rPr>
          <w:rFonts w:ascii="Poppins" w:hAnsi="Poppins" w:cs="Poppins"/>
          <w:color w:val="FF0000"/>
        </w:rPr>
        <w:t>Psychological Safety</w:t>
      </w:r>
    </w:p>
    <w:p w14:paraId="7F76838E" w14:textId="77777777" w:rsidR="00AB1368" w:rsidRPr="00AB1368" w:rsidRDefault="00AB1368" w:rsidP="00AB1368">
      <w:pPr>
        <w:pStyle w:val="eael-feature-list-content"/>
        <w:numPr>
          <w:ilvl w:val="0"/>
          <w:numId w:val="9"/>
        </w:numPr>
        <w:shd w:val="clear" w:color="auto" w:fill="F5F5F5"/>
        <w:spacing w:before="0" w:beforeAutospacing="0" w:after="0" w:afterAutospacing="0"/>
        <w:textAlignment w:val="baseline"/>
        <w:rPr>
          <w:rFonts w:ascii="Poppins" w:hAnsi="Poppins" w:cs="Poppins"/>
          <w:color w:val="FF0000"/>
        </w:rPr>
      </w:pPr>
      <w:r w:rsidRPr="00AB1368">
        <w:rPr>
          <w:rFonts w:ascii="Poppins" w:hAnsi="Poppins" w:cs="Poppins"/>
          <w:color w:val="FF0000"/>
        </w:rPr>
        <w:t>No Purpose/Meaning in Work</w:t>
      </w:r>
    </w:p>
    <w:p w14:paraId="00A1E9F5" w14:textId="77777777" w:rsidR="00AB1368" w:rsidRPr="00AB1368" w:rsidRDefault="00AB1368" w:rsidP="00AB1368">
      <w:pPr>
        <w:pStyle w:val="eael-feature-list-content"/>
        <w:numPr>
          <w:ilvl w:val="0"/>
          <w:numId w:val="9"/>
        </w:numPr>
        <w:shd w:val="clear" w:color="auto" w:fill="F5F5F5"/>
        <w:spacing w:before="0" w:beforeAutospacing="0" w:after="0" w:afterAutospacing="0"/>
        <w:textAlignment w:val="baseline"/>
        <w:rPr>
          <w:rFonts w:ascii="Poppins" w:hAnsi="Poppins" w:cs="Poppins"/>
          <w:color w:val="FF0000"/>
        </w:rPr>
      </w:pPr>
      <w:r w:rsidRPr="00AB1368">
        <w:rPr>
          <w:rFonts w:ascii="Poppins" w:hAnsi="Poppins" w:cs="Poppins"/>
          <w:color w:val="FF0000"/>
        </w:rPr>
        <w:t>Minimal Support, Empathy, Caring</w:t>
      </w:r>
    </w:p>
    <w:p w14:paraId="5E9909C9" w14:textId="77777777" w:rsidR="00AB1368" w:rsidRPr="00AB1368" w:rsidRDefault="00AB1368" w:rsidP="00AB1368">
      <w:pPr>
        <w:pStyle w:val="eael-feature-list-content"/>
        <w:numPr>
          <w:ilvl w:val="0"/>
          <w:numId w:val="9"/>
        </w:numPr>
        <w:shd w:val="clear" w:color="auto" w:fill="F5F5F5"/>
        <w:spacing w:before="0" w:beforeAutospacing="0" w:after="0" w:afterAutospacing="0"/>
        <w:textAlignment w:val="baseline"/>
        <w:rPr>
          <w:rFonts w:ascii="Poppins" w:hAnsi="Poppins" w:cs="Poppins"/>
          <w:color w:val="FF0000"/>
        </w:rPr>
      </w:pPr>
      <w:r w:rsidRPr="00AB1368">
        <w:rPr>
          <w:rFonts w:ascii="Poppins" w:hAnsi="Poppins" w:cs="Poppins"/>
          <w:color w:val="FF0000"/>
        </w:rPr>
        <w:t>Generational Disconnects</w:t>
      </w:r>
    </w:p>
    <w:p w14:paraId="6C8E5551" w14:textId="77777777" w:rsidR="00AB1368" w:rsidRDefault="00AB1368" w:rsidP="00AB1368">
      <w:pPr>
        <w:rPr>
          <w:rFonts w:ascii="Cambria" w:hAnsi="Cambria" w:cs="Arial"/>
          <w:b/>
          <w:bCs/>
          <w:color w:val="000000" w:themeColor="text1"/>
          <w:spacing w:val="7"/>
          <w:sz w:val="36"/>
          <w:szCs w:val="36"/>
        </w:rPr>
      </w:pPr>
    </w:p>
    <w:p w14:paraId="66557CB1" w14:textId="77777777" w:rsidR="00AB1368" w:rsidRPr="00A378A5" w:rsidRDefault="00AB1368" w:rsidP="002F41BD">
      <w:pPr>
        <w:jc w:val="center"/>
        <w:rPr>
          <w:rFonts w:ascii="Cambria" w:hAnsi="Cambria" w:cs="Arial"/>
          <w:b/>
          <w:bCs/>
          <w:color w:val="000000" w:themeColor="text1"/>
          <w:spacing w:val="7"/>
          <w:sz w:val="36"/>
          <w:szCs w:val="36"/>
        </w:rPr>
      </w:pPr>
    </w:p>
    <w:p w14:paraId="5ECE4E27" w14:textId="77777777" w:rsidR="009913E0" w:rsidRPr="00083A65" w:rsidRDefault="009913E0" w:rsidP="0034288F">
      <w:pPr>
        <w:spacing w:line="360" w:lineRule="auto"/>
        <w:contextualSpacing/>
        <w:jc w:val="center"/>
        <w:rPr>
          <w:rFonts w:ascii="Cambria" w:hAnsi="Cambria" w:cs="Arial"/>
          <w:b/>
          <w:bCs/>
        </w:rPr>
      </w:pPr>
    </w:p>
    <w:p w14:paraId="2733AC6D" w14:textId="5900173B" w:rsidR="00A826EF" w:rsidRPr="0034288F" w:rsidRDefault="00E8782E" w:rsidP="00A826EF">
      <w:pPr>
        <w:jc w:val="center"/>
        <w:rPr>
          <w:rFonts w:ascii="Cambria" w:hAnsi="Cambria" w:cs="Arial"/>
          <w:b/>
          <w:bCs/>
          <w:sz w:val="44"/>
          <w:szCs w:val="44"/>
        </w:rPr>
      </w:pPr>
      <w:r w:rsidRPr="00083A65">
        <w:rPr>
          <w:rFonts w:ascii="Cambria" w:hAnsi="Cambria" w:cs="Arial"/>
          <w:b/>
          <w:bCs/>
          <w:sz w:val="44"/>
          <w:szCs w:val="44"/>
        </w:rPr>
        <w:t>T</w:t>
      </w:r>
      <w:r w:rsidR="005005E0" w:rsidRPr="00083A65">
        <w:rPr>
          <w:rFonts w:ascii="Cambria" w:hAnsi="Cambria" w:cs="Arial"/>
          <w:b/>
          <w:bCs/>
          <w:sz w:val="44"/>
          <w:szCs w:val="44"/>
        </w:rPr>
        <w:t xml:space="preserve">alent </w:t>
      </w:r>
      <w:r w:rsidR="00BB7DA9">
        <w:rPr>
          <w:rFonts w:ascii="Cambria" w:hAnsi="Cambria" w:cs="Arial"/>
          <w:b/>
          <w:bCs/>
          <w:sz w:val="44"/>
          <w:szCs w:val="44"/>
        </w:rPr>
        <w:t>R</w:t>
      </w:r>
      <w:r w:rsidR="005005E0" w:rsidRPr="00083A65">
        <w:rPr>
          <w:rFonts w:ascii="Cambria" w:hAnsi="Cambria" w:cs="Arial"/>
          <w:b/>
          <w:bCs/>
          <w:sz w:val="44"/>
          <w:szCs w:val="44"/>
        </w:rPr>
        <w:t xml:space="preserve">etention </w:t>
      </w:r>
      <w:r w:rsidR="00BB7DA9">
        <w:rPr>
          <w:rFonts w:ascii="Cambria" w:hAnsi="Cambria" w:cs="Arial"/>
          <w:b/>
          <w:bCs/>
          <w:sz w:val="44"/>
          <w:szCs w:val="44"/>
        </w:rPr>
        <w:t>S</w:t>
      </w:r>
      <w:r w:rsidR="005005E0" w:rsidRPr="00083A65">
        <w:rPr>
          <w:rFonts w:ascii="Cambria" w:hAnsi="Cambria" w:cs="Arial"/>
          <w:b/>
          <w:bCs/>
          <w:sz w:val="44"/>
          <w:szCs w:val="44"/>
        </w:rPr>
        <w:t xml:space="preserve">trategies </w:t>
      </w:r>
      <w:r w:rsidR="00BB7DA9">
        <w:rPr>
          <w:rFonts w:ascii="Cambria" w:hAnsi="Cambria" w:cs="Arial"/>
          <w:b/>
          <w:bCs/>
          <w:sz w:val="44"/>
          <w:szCs w:val="44"/>
        </w:rPr>
        <w:t>T</w:t>
      </w:r>
      <w:r w:rsidR="00E87BBD" w:rsidRPr="00083A65">
        <w:rPr>
          <w:rFonts w:ascii="Cambria" w:hAnsi="Cambria" w:cs="Arial"/>
          <w:b/>
          <w:bCs/>
          <w:sz w:val="44"/>
          <w:szCs w:val="44"/>
        </w:rPr>
        <w:t xml:space="preserve">hat </w:t>
      </w:r>
      <w:r w:rsidR="00BB7DA9">
        <w:rPr>
          <w:rFonts w:ascii="Cambria" w:hAnsi="Cambria" w:cs="Arial"/>
          <w:b/>
          <w:bCs/>
          <w:sz w:val="44"/>
          <w:szCs w:val="44"/>
        </w:rPr>
        <w:t>R</w:t>
      </w:r>
      <w:r w:rsidR="005005E0" w:rsidRPr="00083A65">
        <w:rPr>
          <w:rFonts w:ascii="Cambria" w:hAnsi="Cambria" w:cs="Arial"/>
          <w:b/>
          <w:bCs/>
          <w:sz w:val="44"/>
          <w:szCs w:val="44"/>
        </w:rPr>
        <w:t xml:space="preserve">eally </w:t>
      </w:r>
      <w:r w:rsidR="00BB7DA9">
        <w:rPr>
          <w:rFonts w:ascii="Cambria" w:hAnsi="Cambria" w:cs="Arial"/>
          <w:b/>
          <w:bCs/>
          <w:sz w:val="44"/>
          <w:szCs w:val="44"/>
        </w:rPr>
        <w:t>W</w:t>
      </w:r>
      <w:r w:rsidR="005005E0" w:rsidRPr="00083A65">
        <w:rPr>
          <w:rFonts w:ascii="Cambria" w:hAnsi="Cambria" w:cs="Arial"/>
          <w:b/>
          <w:bCs/>
          <w:sz w:val="44"/>
          <w:szCs w:val="44"/>
        </w:rPr>
        <w:t>ork</w:t>
      </w:r>
      <w:r w:rsidR="0034288F">
        <w:rPr>
          <w:rFonts w:ascii="Cambria" w:hAnsi="Cambria" w:cs="Arial"/>
          <w:b/>
          <w:bCs/>
          <w:sz w:val="44"/>
          <w:szCs w:val="44"/>
        </w:rPr>
        <w:t xml:space="preserve">! </w:t>
      </w:r>
    </w:p>
    <w:p w14:paraId="665EAF39" w14:textId="68F8D6E3" w:rsidR="00531F91" w:rsidRDefault="00531F91" w:rsidP="00E6194C">
      <w:pPr>
        <w:jc w:val="center"/>
        <w:rPr>
          <w:rFonts w:ascii="Cambria" w:hAnsi="Cambria" w:cs="Arial"/>
        </w:rPr>
      </w:pPr>
    </w:p>
    <w:p w14:paraId="2D58A7B2" w14:textId="2AB21BCD" w:rsidR="0012719A" w:rsidRPr="00E938A6" w:rsidRDefault="0012719A" w:rsidP="00E6194C">
      <w:pPr>
        <w:jc w:val="center"/>
        <w:rPr>
          <w:rFonts w:ascii="Cambria" w:hAnsi="Cambria" w:cs="Arial"/>
          <w:sz w:val="32"/>
          <w:szCs w:val="32"/>
        </w:rPr>
      </w:pPr>
      <w:r w:rsidRPr="00E938A6">
        <w:rPr>
          <w:rFonts w:ascii="Cambria" w:hAnsi="Cambria" w:cs="Arial"/>
          <w:sz w:val="32"/>
          <w:szCs w:val="32"/>
        </w:rPr>
        <w:t xml:space="preserve">[Design as </w:t>
      </w:r>
      <w:r w:rsidR="00E938A6">
        <w:rPr>
          <w:rFonts w:ascii="Cambria" w:hAnsi="Cambria" w:cs="Arial"/>
          <w:sz w:val="32"/>
          <w:szCs w:val="32"/>
        </w:rPr>
        <w:t xml:space="preserve">horizontal </w:t>
      </w:r>
      <w:r w:rsidRPr="00E938A6">
        <w:rPr>
          <w:rFonts w:ascii="Cambria" w:hAnsi="Cambria" w:cs="Arial"/>
          <w:sz w:val="32"/>
          <w:szCs w:val="32"/>
        </w:rPr>
        <w:t>banner]</w:t>
      </w:r>
    </w:p>
    <w:p w14:paraId="518AC16A" w14:textId="532AEC3A" w:rsidR="00531F91" w:rsidRPr="00083A65" w:rsidRDefault="00531F91" w:rsidP="00E6194C">
      <w:pPr>
        <w:jc w:val="center"/>
        <w:rPr>
          <w:rFonts w:ascii="Cambria" w:hAnsi="Cambria" w:cs="Arial"/>
          <w:b/>
          <w:bCs/>
        </w:rPr>
      </w:pPr>
    </w:p>
    <w:p w14:paraId="47373D04" w14:textId="77777777" w:rsidR="006C3F17" w:rsidRPr="00083A65" w:rsidRDefault="006C3F17" w:rsidP="006C3F17">
      <w:pPr>
        <w:rPr>
          <w:rFonts w:ascii="Cambria" w:hAnsi="Cambria" w:cs="Arial"/>
        </w:rPr>
      </w:pPr>
    </w:p>
    <w:p w14:paraId="2D2C8C1C" w14:textId="77777777" w:rsidR="006C3F17" w:rsidRPr="00083A65" w:rsidRDefault="006C3F17" w:rsidP="006C3F17">
      <w:pPr>
        <w:numPr>
          <w:ilvl w:val="0"/>
          <w:numId w:val="1"/>
        </w:numPr>
        <w:ind w:left="714" w:hanging="357"/>
        <w:rPr>
          <w:rFonts w:ascii="Cambria" w:hAnsi="Cambria" w:cs="Arial"/>
        </w:rPr>
      </w:pPr>
      <w:r w:rsidRPr="00083A65">
        <w:rPr>
          <w:rFonts w:ascii="Cambria" w:hAnsi="Cambria" w:cs="Arial"/>
        </w:rPr>
        <w:t xml:space="preserve">Staff sickness was reduced from 4% to 2.2% (decreased by 45%)- when average rates were increasing. </w:t>
      </w:r>
    </w:p>
    <w:p w14:paraId="2107D6DB" w14:textId="77777777" w:rsidR="006C3F17" w:rsidRPr="00083A65" w:rsidRDefault="006C3F17" w:rsidP="006C3F17">
      <w:pPr>
        <w:numPr>
          <w:ilvl w:val="0"/>
          <w:numId w:val="1"/>
        </w:numPr>
        <w:ind w:left="714" w:hanging="357"/>
        <w:rPr>
          <w:rFonts w:ascii="Cambria" w:hAnsi="Cambria" w:cs="Arial"/>
        </w:rPr>
      </w:pPr>
      <w:r w:rsidRPr="00083A65">
        <w:rPr>
          <w:rFonts w:ascii="Cambria" w:hAnsi="Cambria" w:cs="Arial"/>
        </w:rPr>
        <w:t xml:space="preserve">Staff turnover decreased from 22% to 14% (decrease of 36%). </w:t>
      </w:r>
    </w:p>
    <w:p w14:paraId="44CA4A61" w14:textId="77777777" w:rsidR="006C3F17" w:rsidRPr="00083A65" w:rsidRDefault="006C3F17" w:rsidP="006C3F17">
      <w:pPr>
        <w:numPr>
          <w:ilvl w:val="0"/>
          <w:numId w:val="1"/>
        </w:numPr>
        <w:ind w:left="714" w:hanging="357"/>
        <w:rPr>
          <w:rFonts w:ascii="Cambria" w:hAnsi="Cambria" w:cs="Arial"/>
        </w:rPr>
      </w:pPr>
      <w:r w:rsidRPr="00083A65">
        <w:rPr>
          <w:rFonts w:ascii="Cambria" w:hAnsi="Cambria" w:cs="Arial"/>
        </w:rPr>
        <w:t xml:space="preserve">Staff engagement increased by 17.5%, going from 62% to 73%, </w:t>
      </w:r>
    </w:p>
    <w:p w14:paraId="368BD913" w14:textId="77777777" w:rsidR="0034288F" w:rsidRDefault="0034288F" w:rsidP="00E6194C">
      <w:pPr>
        <w:jc w:val="center"/>
        <w:rPr>
          <w:rFonts w:ascii="Cambria" w:hAnsi="Cambria" w:cs="Arial"/>
          <w:b/>
          <w:bCs/>
        </w:rPr>
      </w:pPr>
    </w:p>
    <w:p w14:paraId="3ED0FFA5" w14:textId="77777777" w:rsidR="0034288F" w:rsidRDefault="0034288F" w:rsidP="00E6194C">
      <w:pPr>
        <w:jc w:val="center"/>
        <w:rPr>
          <w:rFonts w:ascii="Cambria" w:hAnsi="Cambria" w:cs="Arial"/>
          <w:b/>
          <w:bCs/>
        </w:rPr>
      </w:pPr>
    </w:p>
    <w:p w14:paraId="39BD8BA4" w14:textId="0920B775" w:rsidR="006B02C7" w:rsidRPr="00CD7F60" w:rsidRDefault="00123307" w:rsidP="00E6194C">
      <w:pPr>
        <w:jc w:val="center"/>
        <w:rPr>
          <w:rFonts w:ascii="Cambria" w:hAnsi="Cambria" w:cs="Arial"/>
          <w:b/>
          <w:bCs/>
          <w:sz w:val="40"/>
          <w:szCs w:val="40"/>
        </w:rPr>
      </w:pPr>
      <w:r w:rsidRPr="00CD7F60">
        <w:rPr>
          <w:rFonts w:ascii="Cambria" w:hAnsi="Cambria" w:cs="Arial"/>
          <w:b/>
          <w:bCs/>
          <w:sz w:val="40"/>
          <w:szCs w:val="40"/>
        </w:rPr>
        <w:t xml:space="preserve">Why </w:t>
      </w:r>
      <w:r w:rsidR="00BB7DA9">
        <w:rPr>
          <w:rFonts w:ascii="Cambria" w:hAnsi="Cambria" w:cs="Arial"/>
          <w:b/>
          <w:bCs/>
          <w:sz w:val="40"/>
          <w:szCs w:val="40"/>
        </w:rPr>
        <w:t>P</w:t>
      </w:r>
      <w:r w:rsidRPr="00CD7F60">
        <w:rPr>
          <w:rFonts w:ascii="Cambria" w:hAnsi="Cambria" w:cs="Arial"/>
          <w:b/>
          <w:bCs/>
          <w:sz w:val="40"/>
          <w:szCs w:val="40"/>
        </w:rPr>
        <w:t xml:space="preserve">artner </w:t>
      </w:r>
      <w:proofErr w:type="gramStart"/>
      <w:r w:rsidR="00BB7DA9">
        <w:rPr>
          <w:rFonts w:ascii="Cambria" w:hAnsi="Cambria" w:cs="Arial"/>
          <w:b/>
          <w:bCs/>
          <w:sz w:val="40"/>
          <w:szCs w:val="40"/>
        </w:rPr>
        <w:t>W</w:t>
      </w:r>
      <w:r w:rsidRPr="00CD7F60">
        <w:rPr>
          <w:rFonts w:ascii="Cambria" w:hAnsi="Cambria" w:cs="Arial"/>
          <w:b/>
          <w:bCs/>
          <w:sz w:val="40"/>
          <w:szCs w:val="40"/>
        </w:rPr>
        <w:t>ith</w:t>
      </w:r>
      <w:proofErr w:type="gramEnd"/>
      <w:r w:rsidRPr="00CD7F60">
        <w:rPr>
          <w:rFonts w:ascii="Cambria" w:hAnsi="Cambria" w:cs="Arial"/>
          <w:b/>
          <w:bCs/>
          <w:sz w:val="40"/>
          <w:szCs w:val="40"/>
        </w:rPr>
        <w:t xml:space="preserve"> </w:t>
      </w:r>
      <w:r w:rsidR="00BB7DA9">
        <w:rPr>
          <w:rFonts w:ascii="Cambria" w:hAnsi="Cambria" w:cs="Arial"/>
          <w:b/>
          <w:bCs/>
          <w:sz w:val="40"/>
          <w:szCs w:val="40"/>
        </w:rPr>
        <w:t>U</w:t>
      </w:r>
      <w:r w:rsidRPr="00CD7F60">
        <w:rPr>
          <w:rFonts w:ascii="Cambria" w:hAnsi="Cambria" w:cs="Arial"/>
          <w:b/>
          <w:bCs/>
          <w:sz w:val="40"/>
          <w:szCs w:val="40"/>
        </w:rPr>
        <w:t>s?</w:t>
      </w:r>
    </w:p>
    <w:p w14:paraId="4664A4C6" w14:textId="1E121128" w:rsidR="00123307" w:rsidRPr="00083A65" w:rsidRDefault="00123307" w:rsidP="00E6194C">
      <w:pPr>
        <w:jc w:val="center"/>
        <w:rPr>
          <w:rFonts w:ascii="Cambria" w:hAnsi="Cambria" w:cs="Arial"/>
          <w:b/>
          <w:bCs/>
        </w:rPr>
      </w:pPr>
    </w:p>
    <w:p w14:paraId="165098FE" w14:textId="28291A37" w:rsidR="007E4814" w:rsidRPr="00083A65" w:rsidRDefault="00CD7F60" w:rsidP="00F06744">
      <w:pPr>
        <w:spacing w:line="360" w:lineRule="auto"/>
        <w:contextualSpacing/>
        <w:rPr>
          <w:rFonts w:ascii="Cambria" w:hAnsi="Cambria" w:cs="Arial"/>
          <w:b/>
          <w:bCs/>
        </w:rPr>
      </w:pPr>
      <w:r>
        <w:rPr>
          <w:rFonts w:ascii="Cambria" w:hAnsi="Cambria" w:cs="Arial"/>
        </w:rPr>
        <w:t xml:space="preserve">Our mission is to create a psychologically safe, empowered, and accountable workplace for employees, team members, and managers alike. </w:t>
      </w:r>
      <w:r w:rsidR="00123307" w:rsidRPr="00083A65">
        <w:rPr>
          <w:rFonts w:ascii="Cambria" w:hAnsi="Cambria" w:cs="Arial"/>
        </w:rPr>
        <w:t xml:space="preserve">We </w:t>
      </w:r>
      <w:r>
        <w:rPr>
          <w:rFonts w:ascii="Cambria" w:hAnsi="Cambria" w:cs="Arial"/>
        </w:rPr>
        <w:t xml:space="preserve">believe </w:t>
      </w:r>
      <w:r w:rsidR="00123307" w:rsidRPr="00083A65">
        <w:rPr>
          <w:rFonts w:ascii="Cambria" w:hAnsi="Cambria" w:cs="Arial"/>
        </w:rPr>
        <w:t xml:space="preserve">that engagement and retention </w:t>
      </w:r>
      <w:r>
        <w:rPr>
          <w:rFonts w:ascii="Cambria" w:hAnsi="Cambria" w:cs="Arial"/>
        </w:rPr>
        <w:t xml:space="preserve">share </w:t>
      </w:r>
      <w:r w:rsidR="00123307" w:rsidRPr="00083A65">
        <w:rPr>
          <w:rFonts w:ascii="Cambria" w:hAnsi="Cambria" w:cs="Arial"/>
        </w:rPr>
        <w:t>many common elements</w:t>
      </w:r>
      <w:r>
        <w:rPr>
          <w:rFonts w:ascii="Cambria" w:hAnsi="Cambria" w:cs="Arial"/>
        </w:rPr>
        <w:t xml:space="preserve">, </w:t>
      </w:r>
      <w:r w:rsidR="00123307" w:rsidRPr="00083A65">
        <w:rPr>
          <w:rFonts w:ascii="Cambria" w:hAnsi="Cambria" w:cs="Arial"/>
        </w:rPr>
        <w:t xml:space="preserve">driven by bottom-up initiatives, actions and mechanisms that </w:t>
      </w:r>
      <w:r>
        <w:rPr>
          <w:rFonts w:ascii="Cambria" w:hAnsi="Cambria" w:cs="Arial"/>
        </w:rPr>
        <w:t xml:space="preserve">deeply </w:t>
      </w:r>
      <w:r w:rsidR="00123307" w:rsidRPr="00083A65">
        <w:rPr>
          <w:rFonts w:ascii="Cambria" w:hAnsi="Cambria" w:cs="Arial"/>
        </w:rPr>
        <w:t>affect the employee’s work experience and environment.</w:t>
      </w:r>
      <w:r w:rsidR="00123307" w:rsidRPr="00083A65">
        <w:rPr>
          <w:rFonts w:ascii="Cambria" w:hAnsi="Cambria" w:cs="Arial"/>
        </w:rPr>
        <w:br/>
      </w:r>
    </w:p>
    <w:p w14:paraId="7FF9217D" w14:textId="6E628214" w:rsidR="007E4814" w:rsidRPr="0034288F" w:rsidRDefault="007E4814" w:rsidP="007E4814">
      <w:pPr>
        <w:jc w:val="center"/>
        <w:rPr>
          <w:rFonts w:ascii="Cambria" w:hAnsi="Cambria" w:cs="Arial"/>
          <w:b/>
          <w:bCs/>
          <w:sz w:val="48"/>
          <w:szCs w:val="48"/>
        </w:rPr>
      </w:pPr>
      <w:r w:rsidRPr="0034288F">
        <w:rPr>
          <w:rFonts w:ascii="Cambria" w:hAnsi="Cambria" w:cs="Arial"/>
          <w:b/>
          <w:bCs/>
          <w:sz w:val="48"/>
          <w:szCs w:val="48"/>
        </w:rPr>
        <w:t xml:space="preserve">Our </w:t>
      </w:r>
      <w:r w:rsidR="00BB7DA9">
        <w:rPr>
          <w:rFonts w:ascii="Cambria" w:hAnsi="Cambria" w:cs="Arial"/>
          <w:b/>
          <w:bCs/>
          <w:sz w:val="48"/>
          <w:szCs w:val="48"/>
        </w:rPr>
        <w:t>P</w:t>
      </w:r>
      <w:r w:rsidRPr="0034288F">
        <w:rPr>
          <w:rFonts w:ascii="Cambria" w:hAnsi="Cambria" w:cs="Arial"/>
          <w:b/>
          <w:bCs/>
          <w:sz w:val="48"/>
          <w:szCs w:val="48"/>
        </w:rPr>
        <w:t xml:space="preserve">roven </w:t>
      </w:r>
      <w:r w:rsidR="00BB7DA9">
        <w:rPr>
          <w:rFonts w:ascii="Cambria" w:hAnsi="Cambria" w:cs="Arial"/>
          <w:b/>
          <w:bCs/>
          <w:sz w:val="48"/>
          <w:szCs w:val="48"/>
        </w:rPr>
        <w:t>S</w:t>
      </w:r>
      <w:r w:rsidRPr="0034288F">
        <w:rPr>
          <w:rFonts w:ascii="Cambria" w:hAnsi="Cambria" w:cs="Arial"/>
          <w:b/>
          <w:bCs/>
          <w:sz w:val="48"/>
          <w:szCs w:val="48"/>
        </w:rPr>
        <w:t xml:space="preserve">olutions </w:t>
      </w:r>
    </w:p>
    <w:p w14:paraId="61CCAAC7" w14:textId="77777777" w:rsidR="0034288F" w:rsidRDefault="0034288F" w:rsidP="007E4814">
      <w:pPr>
        <w:jc w:val="center"/>
        <w:rPr>
          <w:rFonts w:ascii="Cambria" w:hAnsi="Cambria" w:cs="Arial"/>
          <w:b/>
          <w:bCs/>
          <w:sz w:val="44"/>
          <w:szCs w:val="44"/>
        </w:rPr>
      </w:pPr>
    </w:p>
    <w:p w14:paraId="717D8496" w14:textId="27A78CAE" w:rsidR="0034288F" w:rsidRPr="002A18D6" w:rsidRDefault="0034288F" w:rsidP="007E4814">
      <w:pPr>
        <w:jc w:val="center"/>
        <w:rPr>
          <w:rFonts w:ascii="Cambria" w:hAnsi="Cambria" w:cs="Arial"/>
          <w:sz w:val="28"/>
          <w:szCs w:val="28"/>
        </w:rPr>
      </w:pPr>
      <w:r w:rsidRPr="002A18D6">
        <w:rPr>
          <w:rFonts w:ascii="Cambria" w:hAnsi="Cambria" w:cs="Arial"/>
          <w:sz w:val="28"/>
          <w:szCs w:val="28"/>
        </w:rPr>
        <w:t>[Design below creatively]</w:t>
      </w:r>
    </w:p>
    <w:p w14:paraId="60A8CA1A" w14:textId="465E301F" w:rsidR="007E4814" w:rsidRDefault="007E4814" w:rsidP="007E4814">
      <w:pPr>
        <w:jc w:val="center"/>
        <w:rPr>
          <w:rFonts w:ascii="Cambria" w:hAnsi="Cambria" w:cs="Arial"/>
          <w:b/>
          <w:bCs/>
          <w:sz w:val="44"/>
          <w:szCs w:val="44"/>
        </w:rPr>
      </w:pPr>
    </w:p>
    <w:p w14:paraId="0829AF1F" w14:textId="77777777" w:rsidR="00A67612" w:rsidRPr="00265309" w:rsidRDefault="00A67612" w:rsidP="00A67612">
      <w:pPr>
        <w:pStyle w:val="Heading2"/>
        <w:spacing w:before="0" w:line="312" w:lineRule="atLeast"/>
        <w:jc w:val="center"/>
        <w:textAlignment w:val="baseline"/>
        <w:rPr>
          <w:rFonts w:ascii="Cambria" w:hAnsi="Cambria" w:cs="Poppins"/>
          <w:color w:val="FF0000"/>
          <w:sz w:val="30"/>
          <w:szCs w:val="30"/>
        </w:rPr>
      </w:pPr>
      <w:r w:rsidRPr="00265309">
        <w:rPr>
          <w:rFonts w:ascii="Cambria" w:hAnsi="Cambria" w:cs="Poppins"/>
          <w:color w:val="FF0000"/>
          <w:sz w:val="30"/>
          <w:szCs w:val="30"/>
        </w:rPr>
        <w:t>Retention</w:t>
      </w:r>
      <w:r w:rsidRPr="00265309">
        <w:rPr>
          <w:rFonts w:ascii="Cambria" w:hAnsi="Cambria" w:cs="Poppins"/>
          <w:color w:val="FF0000"/>
          <w:sz w:val="30"/>
          <w:szCs w:val="30"/>
        </w:rPr>
        <w:br/>
        <w:t>Diagnostics &amp; Analytics</w:t>
      </w:r>
    </w:p>
    <w:p w14:paraId="422FDF3A" w14:textId="77777777" w:rsidR="00A67612" w:rsidRPr="00265309" w:rsidRDefault="00A67612" w:rsidP="00A67612">
      <w:pPr>
        <w:pStyle w:val="Heading6"/>
        <w:spacing w:before="0" w:beforeAutospacing="0" w:after="0" w:afterAutospacing="0" w:line="360" w:lineRule="atLeast"/>
        <w:jc w:val="center"/>
        <w:textAlignment w:val="baseline"/>
        <w:rPr>
          <w:rFonts w:ascii="Cambria" w:hAnsi="Cambria" w:cs="Poppins"/>
          <w:b w:val="0"/>
          <w:bCs w:val="0"/>
          <w:color w:val="FF0000"/>
          <w:sz w:val="24"/>
          <w:szCs w:val="24"/>
        </w:rPr>
      </w:pPr>
      <w:r w:rsidRPr="00265309">
        <w:rPr>
          <w:rFonts w:ascii="Cambria" w:hAnsi="Cambria" w:cs="Poppins"/>
          <w:b w:val="0"/>
          <w:bCs w:val="0"/>
          <w:color w:val="FF0000"/>
          <w:sz w:val="24"/>
          <w:szCs w:val="24"/>
        </w:rPr>
        <w:t>Utilize data-driven insights to identify and address retention risks.</w:t>
      </w:r>
    </w:p>
    <w:p w14:paraId="5CB243E8" w14:textId="77777777" w:rsidR="00A67612" w:rsidRPr="00083A65" w:rsidRDefault="00A67612" w:rsidP="00A67612">
      <w:pPr>
        <w:pStyle w:val="Heading6"/>
        <w:spacing w:before="0" w:beforeAutospacing="0" w:after="0" w:afterAutospacing="0" w:line="360" w:lineRule="atLeast"/>
        <w:jc w:val="center"/>
        <w:textAlignment w:val="baseline"/>
        <w:rPr>
          <w:rFonts w:ascii="Cambria" w:hAnsi="Cambria" w:cs="Poppins"/>
          <w:b w:val="0"/>
          <w:bCs w:val="0"/>
          <w:color w:val="000000"/>
          <w:sz w:val="24"/>
          <w:szCs w:val="24"/>
        </w:rPr>
      </w:pPr>
    </w:p>
    <w:p w14:paraId="60C01959" w14:textId="33389F67" w:rsidR="003834B1" w:rsidRPr="00083A65" w:rsidRDefault="003834B1" w:rsidP="003834B1">
      <w:pPr>
        <w:pStyle w:val="Heading2"/>
        <w:spacing w:before="0" w:line="312" w:lineRule="atLeast"/>
        <w:jc w:val="center"/>
        <w:textAlignment w:val="baseline"/>
        <w:rPr>
          <w:rFonts w:ascii="Cambria" w:hAnsi="Cambria" w:cs="Poppins"/>
          <w:color w:val="000000"/>
          <w:sz w:val="30"/>
          <w:szCs w:val="30"/>
        </w:rPr>
      </w:pPr>
      <w:r w:rsidRPr="00083A65">
        <w:rPr>
          <w:rFonts w:ascii="Cambria" w:hAnsi="Cambria" w:cs="Poppins"/>
          <w:color w:val="000000"/>
          <w:sz w:val="30"/>
          <w:szCs w:val="30"/>
        </w:rPr>
        <w:t>Manager</w:t>
      </w:r>
      <w:r w:rsidRPr="00083A65">
        <w:rPr>
          <w:rFonts w:ascii="Cambria" w:hAnsi="Cambria" w:cs="Poppins"/>
          <w:color w:val="000000"/>
          <w:sz w:val="30"/>
          <w:szCs w:val="30"/>
        </w:rPr>
        <w:br/>
      </w:r>
      <w:r w:rsidR="00265309" w:rsidRPr="00AD71AA">
        <w:rPr>
          <w:rFonts w:ascii="Cambria" w:hAnsi="Cambria" w:cs="Poppins"/>
          <w:color w:val="FF0000"/>
          <w:sz w:val="30"/>
          <w:szCs w:val="30"/>
        </w:rPr>
        <w:t>E</w:t>
      </w:r>
      <w:r w:rsidR="00AD71AA" w:rsidRPr="00AD71AA">
        <w:rPr>
          <w:rFonts w:ascii="Cambria" w:hAnsi="Cambria" w:cs="Poppins"/>
          <w:color w:val="FF0000"/>
          <w:sz w:val="30"/>
          <w:szCs w:val="30"/>
        </w:rPr>
        <w:t>d</w:t>
      </w:r>
      <w:r w:rsidR="00265309" w:rsidRPr="00AD71AA">
        <w:rPr>
          <w:rFonts w:ascii="Cambria" w:hAnsi="Cambria" w:cs="Poppins"/>
          <w:color w:val="FF0000"/>
          <w:sz w:val="30"/>
          <w:szCs w:val="30"/>
        </w:rPr>
        <w:t>ucation</w:t>
      </w:r>
      <w:r w:rsidR="00AD71AA">
        <w:rPr>
          <w:rFonts w:ascii="Cambria" w:hAnsi="Cambria" w:cs="Poppins"/>
          <w:color w:val="000000"/>
          <w:sz w:val="30"/>
          <w:szCs w:val="30"/>
        </w:rPr>
        <w:t>/</w:t>
      </w:r>
      <w:r w:rsidRPr="00083A65">
        <w:rPr>
          <w:rFonts w:ascii="Cambria" w:hAnsi="Cambria" w:cs="Poppins"/>
          <w:color w:val="000000"/>
          <w:sz w:val="30"/>
          <w:szCs w:val="30"/>
        </w:rPr>
        <w:t>Training/Coaching</w:t>
      </w:r>
    </w:p>
    <w:p w14:paraId="449945EC" w14:textId="77777777" w:rsidR="003834B1" w:rsidRPr="00083A65" w:rsidRDefault="003834B1" w:rsidP="003834B1">
      <w:pPr>
        <w:pStyle w:val="Heading6"/>
        <w:spacing w:before="0" w:beforeAutospacing="0" w:after="0" w:afterAutospacing="0" w:line="360" w:lineRule="atLeast"/>
        <w:jc w:val="center"/>
        <w:textAlignment w:val="baseline"/>
        <w:rPr>
          <w:rFonts w:ascii="Cambria" w:hAnsi="Cambria" w:cs="Poppins"/>
          <w:b w:val="0"/>
          <w:bCs w:val="0"/>
          <w:color w:val="000000"/>
          <w:sz w:val="24"/>
          <w:szCs w:val="24"/>
        </w:rPr>
      </w:pPr>
      <w:r w:rsidRPr="00083A65">
        <w:rPr>
          <w:rFonts w:ascii="Cambria" w:hAnsi="Cambria" w:cs="Poppins"/>
          <w:b w:val="0"/>
          <w:bCs w:val="0"/>
          <w:color w:val="000000"/>
          <w:sz w:val="24"/>
          <w:szCs w:val="24"/>
        </w:rPr>
        <w:t>Boost leadership skills and enhance team performance.</w:t>
      </w:r>
    </w:p>
    <w:p w14:paraId="471C395D" w14:textId="0E0C27F5" w:rsidR="003834B1" w:rsidRPr="00083A65" w:rsidRDefault="003834B1" w:rsidP="003834B1">
      <w:pPr>
        <w:jc w:val="center"/>
        <w:rPr>
          <w:rFonts w:ascii="Cambria" w:hAnsi="Cambria" w:cs="Arial"/>
          <w:color w:val="4B4F58"/>
          <w:sz w:val="23"/>
          <w:szCs w:val="23"/>
        </w:rPr>
      </w:pPr>
    </w:p>
    <w:p w14:paraId="20D17B54" w14:textId="77777777" w:rsidR="003834B1" w:rsidRPr="00083A65" w:rsidRDefault="003834B1" w:rsidP="003834B1">
      <w:pPr>
        <w:pStyle w:val="Heading2"/>
        <w:spacing w:before="0" w:line="312" w:lineRule="atLeast"/>
        <w:jc w:val="center"/>
        <w:textAlignment w:val="baseline"/>
        <w:rPr>
          <w:rFonts w:ascii="Cambria" w:hAnsi="Cambria" w:cs="Poppins"/>
          <w:color w:val="000000"/>
          <w:sz w:val="30"/>
          <w:szCs w:val="30"/>
        </w:rPr>
      </w:pPr>
      <w:r w:rsidRPr="00083A65">
        <w:rPr>
          <w:rFonts w:ascii="Cambria" w:hAnsi="Cambria" w:cs="Poppins"/>
          <w:color w:val="000000"/>
          <w:sz w:val="30"/>
          <w:szCs w:val="30"/>
        </w:rPr>
        <w:lastRenderedPageBreak/>
        <w:t>Employee Engagement Programs</w:t>
      </w:r>
    </w:p>
    <w:p w14:paraId="1F75177D" w14:textId="77777777" w:rsidR="003834B1" w:rsidRPr="00083A65" w:rsidRDefault="003834B1" w:rsidP="003834B1">
      <w:pPr>
        <w:pStyle w:val="Heading6"/>
        <w:spacing w:before="0" w:beforeAutospacing="0" w:after="0" w:afterAutospacing="0" w:line="360" w:lineRule="atLeast"/>
        <w:jc w:val="center"/>
        <w:textAlignment w:val="baseline"/>
        <w:rPr>
          <w:rFonts w:ascii="Cambria" w:hAnsi="Cambria" w:cs="Poppins"/>
          <w:b w:val="0"/>
          <w:bCs w:val="0"/>
          <w:color w:val="000000"/>
          <w:sz w:val="24"/>
          <w:szCs w:val="24"/>
        </w:rPr>
      </w:pPr>
      <w:r w:rsidRPr="00083A65">
        <w:rPr>
          <w:rFonts w:ascii="Cambria" w:hAnsi="Cambria" w:cs="Poppins"/>
          <w:b w:val="0"/>
          <w:bCs w:val="0"/>
          <w:color w:val="000000"/>
          <w:sz w:val="24"/>
          <w:szCs w:val="24"/>
        </w:rPr>
        <w:t>Foster a positive work experience and environment to boost morale and productivity.</w:t>
      </w:r>
    </w:p>
    <w:p w14:paraId="6A12E54F" w14:textId="03659928" w:rsidR="003834B1" w:rsidRPr="00083A65" w:rsidRDefault="003834B1" w:rsidP="003834B1">
      <w:pPr>
        <w:jc w:val="center"/>
        <w:rPr>
          <w:rFonts w:ascii="Cambria" w:hAnsi="Cambria" w:cs="Arial"/>
          <w:color w:val="4B4F58"/>
          <w:sz w:val="23"/>
          <w:szCs w:val="23"/>
        </w:rPr>
      </w:pPr>
    </w:p>
    <w:p w14:paraId="38BC3EF2" w14:textId="072BD731" w:rsidR="003834B1" w:rsidRPr="00083A65" w:rsidRDefault="003834B1" w:rsidP="003834B1">
      <w:pPr>
        <w:pStyle w:val="Heading2"/>
        <w:spacing w:before="0" w:line="312" w:lineRule="atLeast"/>
        <w:jc w:val="center"/>
        <w:textAlignment w:val="baseline"/>
        <w:rPr>
          <w:rFonts w:ascii="Cambria" w:hAnsi="Cambria" w:cs="Poppins"/>
          <w:color w:val="000000"/>
          <w:sz w:val="30"/>
          <w:szCs w:val="30"/>
        </w:rPr>
      </w:pPr>
      <w:r w:rsidRPr="00083A65">
        <w:rPr>
          <w:rFonts w:ascii="Cambria" w:hAnsi="Cambria" w:cs="Poppins"/>
          <w:color w:val="000000"/>
          <w:sz w:val="30"/>
          <w:szCs w:val="30"/>
        </w:rPr>
        <w:t>Customized</w:t>
      </w:r>
      <w:r w:rsidR="00AD71AA">
        <w:rPr>
          <w:rFonts w:ascii="Cambria" w:hAnsi="Cambria" w:cs="Poppins"/>
          <w:color w:val="000000"/>
          <w:sz w:val="30"/>
          <w:szCs w:val="30"/>
        </w:rPr>
        <w:t xml:space="preserve"> Exercises/ 1:1s/ </w:t>
      </w:r>
      <w:r w:rsidR="00FE4A86">
        <w:rPr>
          <w:rFonts w:ascii="Cambria" w:hAnsi="Cambria" w:cs="Poppins"/>
          <w:color w:val="000000"/>
          <w:sz w:val="30"/>
          <w:szCs w:val="30"/>
        </w:rPr>
        <w:t>Processes</w:t>
      </w:r>
      <w:r w:rsidR="0021457E">
        <w:rPr>
          <w:rFonts w:ascii="Cambria" w:hAnsi="Cambria" w:cs="Poppins"/>
          <w:color w:val="000000"/>
          <w:sz w:val="30"/>
          <w:szCs w:val="30"/>
        </w:rPr>
        <w:t>/</w:t>
      </w:r>
      <w:r w:rsidRPr="0021457E">
        <w:rPr>
          <w:rFonts w:ascii="Cambria" w:hAnsi="Cambria" w:cs="Poppins"/>
          <w:color w:val="000000"/>
          <w:sz w:val="30"/>
          <w:szCs w:val="30"/>
        </w:rPr>
        <w:t>Workshops</w:t>
      </w:r>
    </w:p>
    <w:p w14:paraId="494D391A" w14:textId="2B4CC9D4" w:rsidR="008D1EC5" w:rsidRDefault="003834B1" w:rsidP="00CD7F60">
      <w:pPr>
        <w:pStyle w:val="Heading6"/>
        <w:spacing w:before="0" w:beforeAutospacing="0" w:after="0" w:afterAutospacing="0" w:line="360" w:lineRule="atLeast"/>
        <w:jc w:val="center"/>
        <w:textAlignment w:val="baseline"/>
        <w:rPr>
          <w:rFonts w:ascii="Cambria" w:hAnsi="Cambria" w:cs="Arial"/>
        </w:rPr>
      </w:pPr>
      <w:r w:rsidRPr="00083A65">
        <w:rPr>
          <w:rFonts w:ascii="Cambria" w:hAnsi="Cambria" w:cs="Poppins"/>
          <w:b w:val="0"/>
          <w:bCs w:val="0"/>
          <w:color w:val="000000"/>
          <w:sz w:val="24"/>
          <w:szCs w:val="24"/>
        </w:rPr>
        <w:t xml:space="preserve">Interactive sessions </w:t>
      </w:r>
      <w:r w:rsidR="00FE4A86" w:rsidRPr="00E542A1">
        <w:rPr>
          <w:rFonts w:ascii="Cambria" w:hAnsi="Cambria" w:cs="Poppins"/>
          <w:b w:val="0"/>
          <w:bCs w:val="0"/>
          <w:color w:val="FF0000"/>
          <w:sz w:val="24"/>
          <w:szCs w:val="24"/>
        </w:rPr>
        <w:t xml:space="preserve">to enhance </w:t>
      </w:r>
      <w:r w:rsidRPr="00083A65">
        <w:rPr>
          <w:rFonts w:ascii="Cambria" w:hAnsi="Cambria" w:cs="Poppins"/>
          <w:b w:val="0"/>
          <w:bCs w:val="0"/>
          <w:color w:val="000000"/>
          <w:sz w:val="24"/>
          <w:szCs w:val="24"/>
        </w:rPr>
        <w:t xml:space="preserve">communication, </w:t>
      </w:r>
      <w:r w:rsidR="00E542A1" w:rsidRPr="001B6C7A">
        <w:rPr>
          <w:rFonts w:ascii="Cambria" w:hAnsi="Cambria" w:cs="Poppins"/>
          <w:b w:val="0"/>
          <w:bCs w:val="0"/>
          <w:color w:val="FF0000"/>
          <w:sz w:val="24"/>
          <w:szCs w:val="24"/>
        </w:rPr>
        <w:t>resolve conflicts</w:t>
      </w:r>
      <w:r w:rsidR="00EB3DCA">
        <w:rPr>
          <w:rFonts w:ascii="Cambria" w:hAnsi="Cambria" w:cs="Poppins"/>
          <w:b w:val="0"/>
          <w:bCs w:val="0"/>
          <w:color w:val="FF0000"/>
          <w:sz w:val="24"/>
          <w:szCs w:val="24"/>
        </w:rPr>
        <w:t>/</w:t>
      </w:r>
      <w:r w:rsidR="00E542A1" w:rsidRPr="001B6C7A">
        <w:rPr>
          <w:rFonts w:ascii="Cambria" w:hAnsi="Cambria" w:cs="Poppins"/>
          <w:b w:val="0"/>
          <w:bCs w:val="0"/>
          <w:color w:val="FF0000"/>
          <w:sz w:val="24"/>
          <w:szCs w:val="24"/>
        </w:rPr>
        <w:t>frustrations</w:t>
      </w:r>
      <w:r w:rsidRPr="00083A65">
        <w:rPr>
          <w:rFonts w:ascii="Cambria" w:hAnsi="Cambria" w:cs="Poppins"/>
          <w:b w:val="0"/>
          <w:bCs w:val="0"/>
          <w:color w:val="000000"/>
          <w:sz w:val="24"/>
          <w:szCs w:val="24"/>
        </w:rPr>
        <w:t>, and</w:t>
      </w:r>
      <w:r w:rsidR="000F5CD6">
        <w:rPr>
          <w:rFonts w:ascii="Cambria" w:hAnsi="Cambria" w:cs="Poppins"/>
          <w:b w:val="0"/>
          <w:bCs w:val="0"/>
          <w:color w:val="000000"/>
          <w:sz w:val="24"/>
          <w:szCs w:val="24"/>
        </w:rPr>
        <w:t xml:space="preserve"> </w:t>
      </w:r>
      <w:r w:rsidR="000F5CD6" w:rsidRPr="00D75C85">
        <w:rPr>
          <w:rFonts w:ascii="Cambria" w:hAnsi="Cambria" w:cs="Poppins"/>
          <w:b w:val="0"/>
          <w:bCs w:val="0"/>
          <w:color w:val="FF0000"/>
          <w:sz w:val="24"/>
          <w:szCs w:val="24"/>
        </w:rPr>
        <w:t>build trust</w:t>
      </w:r>
      <w:r w:rsidR="00A113EA">
        <w:rPr>
          <w:rFonts w:ascii="Cambria" w:hAnsi="Cambria" w:cs="Poppins"/>
          <w:b w:val="0"/>
          <w:bCs w:val="0"/>
          <w:color w:val="FF0000"/>
          <w:sz w:val="24"/>
          <w:szCs w:val="24"/>
        </w:rPr>
        <w:t xml:space="preserve">, relationships </w:t>
      </w:r>
      <w:r w:rsidR="000F5CD6" w:rsidRPr="00D75C85">
        <w:rPr>
          <w:rFonts w:ascii="Cambria" w:hAnsi="Cambria" w:cs="Poppins"/>
          <w:b w:val="0"/>
          <w:bCs w:val="0"/>
          <w:color w:val="FF0000"/>
          <w:sz w:val="24"/>
          <w:szCs w:val="24"/>
        </w:rPr>
        <w:t xml:space="preserve">and </w:t>
      </w:r>
      <w:r w:rsidR="00975A17">
        <w:rPr>
          <w:rFonts w:ascii="Cambria" w:hAnsi="Cambria" w:cs="Poppins"/>
          <w:b w:val="0"/>
          <w:bCs w:val="0"/>
          <w:color w:val="FF0000"/>
          <w:sz w:val="24"/>
          <w:szCs w:val="24"/>
        </w:rPr>
        <w:t>teamwork</w:t>
      </w:r>
      <w:r w:rsidRPr="00083A65">
        <w:rPr>
          <w:rFonts w:ascii="Cambria" w:hAnsi="Cambria" w:cs="Poppins"/>
          <w:b w:val="0"/>
          <w:bCs w:val="0"/>
          <w:color w:val="000000"/>
          <w:sz w:val="24"/>
          <w:szCs w:val="24"/>
        </w:rPr>
        <w:t>.</w:t>
      </w:r>
      <w:r w:rsidR="008D1EC5" w:rsidRPr="00083A65">
        <w:rPr>
          <w:rFonts w:ascii="Cambria" w:hAnsi="Cambria" w:cs="Arial"/>
        </w:rPr>
        <w:t xml:space="preserve"> </w:t>
      </w:r>
    </w:p>
    <w:p w14:paraId="50000D48" w14:textId="77777777" w:rsidR="00C67228" w:rsidRDefault="00C67228" w:rsidP="00CD7F60">
      <w:pPr>
        <w:pStyle w:val="Heading6"/>
        <w:spacing w:before="0" w:beforeAutospacing="0" w:after="0" w:afterAutospacing="0" w:line="360" w:lineRule="atLeast"/>
        <w:jc w:val="center"/>
        <w:textAlignment w:val="baseline"/>
        <w:rPr>
          <w:rFonts w:ascii="Cambria" w:hAnsi="Cambria" w:cs="Arial"/>
        </w:rPr>
      </w:pPr>
    </w:p>
    <w:p w14:paraId="231995C1" w14:textId="23469E65" w:rsidR="00F06744" w:rsidRPr="00C67228" w:rsidRDefault="00D75C85" w:rsidP="00CD7F60">
      <w:pPr>
        <w:pStyle w:val="Heading6"/>
        <w:spacing w:before="0" w:beforeAutospacing="0" w:after="0" w:afterAutospacing="0" w:line="360" w:lineRule="atLeast"/>
        <w:jc w:val="center"/>
        <w:textAlignment w:val="baseline"/>
        <w:rPr>
          <w:rFonts w:ascii="Cambria" w:hAnsi="Cambria" w:cs="Arial"/>
          <w:color w:val="FF0000"/>
          <w:sz w:val="24"/>
          <w:szCs w:val="24"/>
        </w:rPr>
      </w:pPr>
      <w:r w:rsidRPr="00C67228">
        <w:rPr>
          <w:rFonts w:ascii="Cambria" w:hAnsi="Cambria" w:cs="Arial"/>
          <w:color w:val="FF0000"/>
          <w:sz w:val="24"/>
          <w:szCs w:val="24"/>
        </w:rPr>
        <w:t xml:space="preserve">Foundational Building Blocks that </w:t>
      </w:r>
      <w:r w:rsidR="00C67228" w:rsidRPr="00C67228">
        <w:rPr>
          <w:rFonts w:ascii="Cambria" w:hAnsi="Cambria" w:cs="Arial"/>
          <w:color w:val="FF0000"/>
          <w:sz w:val="24"/>
          <w:szCs w:val="24"/>
        </w:rPr>
        <w:t xml:space="preserve">Meet Personal Needs and Create Sustainable Retention </w:t>
      </w:r>
    </w:p>
    <w:p w14:paraId="43FBD224" w14:textId="2EB97C1B" w:rsidR="00F06744" w:rsidRPr="00C67228" w:rsidRDefault="00F06744" w:rsidP="00CD7F60">
      <w:pPr>
        <w:pStyle w:val="Heading6"/>
        <w:spacing w:before="0" w:beforeAutospacing="0" w:after="0" w:afterAutospacing="0" w:line="360" w:lineRule="atLeast"/>
        <w:jc w:val="center"/>
        <w:textAlignment w:val="baseline"/>
        <w:rPr>
          <w:rFonts w:ascii="Cambria" w:hAnsi="Cambria" w:cs="Arial"/>
          <w:sz w:val="24"/>
          <w:szCs w:val="24"/>
        </w:rPr>
      </w:pPr>
    </w:p>
    <w:p w14:paraId="1CDAE729" w14:textId="7C0658EE" w:rsidR="00F06744" w:rsidRPr="007C1FB7" w:rsidRDefault="00F06744" w:rsidP="00CD7F60">
      <w:pPr>
        <w:pStyle w:val="Heading6"/>
        <w:spacing w:before="0" w:beforeAutospacing="0" w:after="0" w:afterAutospacing="0" w:line="360" w:lineRule="atLeast"/>
        <w:jc w:val="center"/>
        <w:textAlignment w:val="baseline"/>
        <w:rPr>
          <w:rFonts w:ascii="Cambria" w:hAnsi="Cambria" w:cs="Arial"/>
          <w:sz w:val="44"/>
          <w:szCs w:val="44"/>
        </w:rPr>
      </w:pPr>
      <w:r w:rsidRPr="007C1FB7">
        <w:rPr>
          <w:rFonts w:ascii="Cambria" w:hAnsi="Cambria" w:cs="Arial"/>
          <w:sz w:val="44"/>
          <w:szCs w:val="44"/>
        </w:rPr>
        <w:t>Let's Discuss Your Retention Goals</w:t>
      </w:r>
      <w:r w:rsidR="002A18D6" w:rsidRPr="007C1FB7">
        <w:rPr>
          <w:rFonts w:ascii="Cambria" w:hAnsi="Cambria" w:cs="Arial"/>
          <w:sz w:val="44"/>
          <w:szCs w:val="44"/>
        </w:rPr>
        <w:t>!</w:t>
      </w:r>
    </w:p>
    <w:p w14:paraId="44210710" w14:textId="4218C0B0" w:rsidR="00F06744" w:rsidRDefault="00F06744" w:rsidP="00CD7F60">
      <w:pPr>
        <w:pStyle w:val="Heading6"/>
        <w:spacing w:before="0" w:beforeAutospacing="0" w:after="0" w:afterAutospacing="0" w:line="360" w:lineRule="atLeast"/>
        <w:jc w:val="center"/>
        <w:textAlignment w:val="baseline"/>
        <w:rPr>
          <w:rFonts w:ascii="Cambria" w:hAnsi="Cambria" w:cs="Arial"/>
          <w:sz w:val="40"/>
          <w:szCs w:val="40"/>
        </w:rPr>
      </w:pPr>
    </w:p>
    <w:p w14:paraId="774D69A8" w14:textId="49795173" w:rsidR="00F06744" w:rsidRDefault="00F06744" w:rsidP="00CD7F60">
      <w:pPr>
        <w:pStyle w:val="Heading6"/>
        <w:spacing w:before="0" w:beforeAutospacing="0" w:after="0" w:afterAutospacing="0" w:line="360" w:lineRule="atLeast"/>
        <w:jc w:val="center"/>
        <w:textAlignment w:val="baseline"/>
        <w:rPr>
          <w:rFonts w:ascii="Cambria" w:hAnsi="Cambria" w:cs="Arial"/>
          <w:sz w:val="40"/>
          <w:szCs w:val="40"/>
        </w:rPr>
      </w:pPr>
      <w:r>
        <w:rPr>
          <w:rFonts w:ascii="Cambria" w:hAnsi="Cambria" w:cs="Arial"/>
          <w:sz w:val="40"/>
          <w:szCs w:val="40"/>
        </w:rPr>
        <w:t xml:space="preserve">Schedule a </w:t>
      </w:r>
      <w:r w:rsidR="00E938A6">
        <w:rPr>
          <w:rFonts w:ascii="Cambria" w:hAnsi="Cambria" w:cs="Arial"/>
          <w:sz w:val="40"/>
          <w:szCs w:val="40"/>
        </w:rPr>
        <w:t xml:space="preserve">No-Obligation </w:t>
      </w:r>
      <w:r>
        <w:rPr>
          <w:rFonts w:ascii="Cambria" w:hAnsi="Cambria" w:cs="Arial"/>
          <w:sz w:val="40"/>
          <w:szCs w:val="40"/>
        </w:rPr>
        <w:t xml:space="preserve">Consultation: </w:t>
      </w:r>
    </w:p>
    <w:p w14:paraId="4AA4EB8A" w14:textId="63AA73E7" w:rsidR="00F06744" w:rsidRDefault="00AA321F" w:rsidP="00CD7F60">
      <w:pPr>
        <w:pStyle w:val="Heading6"/>
        <w:spacing w:before="0" w:beforeAutospacing="0" w:after="0" w:afterAutospacing="0" w:line="360" w:lineRule="atLeast"/>
        <w:jc w:val="center"/>
        <w:textAlignment w:val="baseline"/>
        <w:rPr>
          <w:rStyle w:val="Hyperlink"/>
          <w:rFonts w:ascii="Cambria" w:hAnsi="Cambria" w:cs="Arial"/>
          <w:b w:val="0"/>
          <w:bCs w:val="0"/>
          <w:sz w:val="28"/>
          <w:szCs w:val="28"/>
        </w:rPr>
      </w:pPr>
      <w:hyperlink r:id="rId8" w:history="1">
        <w:r w:rsidR="00F06744" w:rsidRPr="00F06744">
          <w:rPr>
            <w:rStyle w:val="Hyperlink"/>
            <w:rFonts w:ascii="Cambria" w:hAnsi="Cambria" w:cs="Arial"/>
            <w:b w:val="0"/>
            <w:bCs w:val="0"/>
            <w:sz w:val="28"/>
            <w:szCs w:val="28"/>
          </w:rPr>
          <w:t>[Calendly link]</w:t>
        </w:r>
      </w:hyperlink>
    </w:p>
    <w:p w14:paraId="40CAD720" w14:textId="77777777" w:rsidR="00975A17" w:rsidRDefault="00975A17" w:rsidP="00CD7F60">
      <w:pPr>
        <w:pStyle w:val="Heading6"/>
        <w:spacing w:before="0" w:beforeAutospacing="0" w:after="0" w:afterAutospacing="0" w:line="360" w:lineRule="atLeast"/>
        <w:jc w:val="center"/>
        <w:textAlignment w:val="baseline"/>
        <w:rPr>
          <w:rStyle w:val="Hyperlink"/>
          <w:rFonts w:ascii="Cambria" w:hAnsi="Cambria" w:cs="Arial"/>
          <w:b w:val="0"/>
          <w:bCs w:val="0"/>
          <w:sz w:val="28"/>
          <w:szCs w:val="28"/>
        </w:rPr>
      </w:pPr>
    </w:p>
    <w:p w14:paraId="1A5F0BBF" w14:textId="77777777" w:rsidR="00975A17" w:rsidRDefault="00975A17" w:rsidP="00CD7F60">
      <w:pPr>
        <w:pStyle w:val="Heading6"/>
        <w:spacing w:before="0" w:beforeAutospacing="0" w:after="0" w:afterAutospacing="0" w:line="360" w:lineRule="atLeast"/>
        <w:jc w:val="center"/>
        <w:textAlignment w:val="baseline"/>
        <w:rPr>
          <w:rStyle w:val="Hyperlink"/>
          <w:rFonts w:ascii="Cambria" w:hAnsi="Cambria" w:cs="Arial"/>
          <w:b w:val="0"/>
          <w:bCs w:val="0"/>
          <w:sz w:val="28"/>
          <w:szCs w:val="28"/>
        </w:rPr>
      </w:pPr>
    </w:p>
    <w:p w14:paraId="22E05B98" w14:textId="74D401A6" w:rsidR="00975A17" w:rsidRDefault="00975A17" w:rsidP="00CD7F60">
      <w:pPr>
        <w:pStyle w:val="Heading6"/>
        <w:pBdr>
          <w:top w:val="single" w:sz="12" w:space="1" w:color="auto"/>
          <w:bottom w:val="single" w:sz="12" w:space="1" w:color="auto"/>
        </w:pBdr>
        <w:spacing w:before="0" w:beforeAutospacing="0" w:after="0" w:afterAutospacing="0" w:line="360" w:lineRule="atLeast"/>
        <w:jc w:val="center"/>
        <w:textAlignment w:val="baseline"/>
        <w:rPr>
          <w:rStyle w:val="Hyperlink"/>
          <w:rFonts w:ascii="Cambria" w:hAnsi="Cambria" w:cs="Arial"/>
          <w:b w:val="0"/>
          <w:bCs w:val="0"/>
          <w:sz w:val="28"/>
          <w:szCs w:val="28"/>
        </w:rPr>
      </w:pPr>
    </w:p>
    <w:p w14:paraId="5BD77C9A" w14:textId="77777777" w:rsidR="00975A17" w:rsidRDefault="00975A17" w:rsidP="00CD7F60">
      <w:pPr>
        <w:pStyle w:val="Heading6"/>
        <w:spacing w:before="0" w:beforeAutospacing="0" w:after="0" w:afterAutospacing="0" w:line="360" w:lineRule="atLeast"/>
        <w:jc w:val="center"/>
        <w:textAlignment w:val="baseline"/>
        <w:rPr>
          <w:rStyle w:val="Hyperlink"/>
          <w:rFonts w:ascii="Cambria" w:hAnsi="Cambria" w:cs="Arial"/>
          <w:b w:val="0"/>
          <w:bCs w:val="0"/>
          <w:sz w:val="28"/>
          <w:szCs w:val="28"/>
        </w:rPr>
      </w:pPr>
    </w:p>
    <w:sectPr w:rsidR="00975A17">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97C00" w14:textId="77777777" w:rsidR="009B43D1" w:rsidRDefault="009B43D1" w:rsidP="000F669E">
      <w:r>
        <w:separator/>
      </w:r>
    </w:p>
  </w:endnote>
  <w:endnote w:type="continuationSeparator" w:id="0">
    <w:p w14:paraId="40A39517" w14:textId="77777777" w:rsidR="009B43D1" w:rsidRDefault="009B43D1" w:rsidP="000F6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B9FE1" w14:textId="77777777" w:rsidR="009B43D1" w:rsidRDefault="009B43D1" w:rsidP="000F669E">
      <w:r>
        <w:separator/>
      </w:r>
    </w:p>
  </w:footnote>
  <w:footnote w:type="continuationSeparator" w:id="0">
    <w:p w14:paraId="17DA8794" w14:textId="77777777" w:rsidR="009B43D1" w:rsidRDefault="009B43D1" w:rsidP="000F66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3497865"/>
      <w:docPartObj>
        <w:docPartGallery w:val="Page Numbers (Top of Page)"/>
        <w:docPartUnique/>
      </w:docPartObj>
    </w:sdtPr>
    <w:sdtEndPr>
      <w:rPr>
        <w:rStyle w:val="PageNumber"/>
      </w:rPr>
    </w:sdtEndPr>
    <w:sdtContent>
      <w:p w14:paraId="2225ED85" w14:textId="73A58D25" w:rsidR="000F669E" w:rsidRDefault="000F669E" w:rsidP="00143F3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4F2AB3" w14:textId="77777777" w:rsidR="000F669E" w:rsidRDefault="000F669E" w:rsidP="000F669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1686235"/>
      <w:docPartObj>
        <w:docPartGallery w:val="Page Numbers (Top of Page)"/>
        <w:docPartUnique/>
      </w:docPartObj>
    </w:sdtPr>
    <w:sdtEndPr>
      <w:rPr>
        <w:rStyle w:val="PageNumber"/>
      </w:rPr>
    </w:sdtEndPr>
    <w:sdtContent>
      <w:p w14:paraId="071025E1" w14:textId="4B9D8BEB" w:rsidR="000F669E" w:rsidRDefault="000F669E" w:rsidP="00143F3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55F121" w14:textId="77777777" w:rsidR="000F669E" w:rsidRDefault="000F669E" w:rsidP="000F669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64AF"/>
    <w:multiLevelType w:val="hybridMultilevel"/>
    <w:tmpl w:val="A8D69F50"/>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11150E"/>
    <w:multiLevelType w:val="hybridMultilevel"/>
    <w:tmpl w:val="FF5ADA64"/>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7625B86"/>
    <w:multiLevelType w:val="hybridMultilevel"/>
    <w:tmpl w:val="BD26DE5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E272E3D"/>
    <w:multiLevelType w:val="hybridMultilevel"/>
    <w:tmpl w:val="484AB79E"/>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19773EB"/>
    <w:multiLevelType w:val="multilevel"/>
    <w:tmpl w:val="AD0E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C1278D"/>
    <w:multiLevelType w:val="hybridMultilevel"/>
    <w:tmpl w:val="142EAAE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39438B6"/>
    <w:multiLevelType w:val="multilevel"/>
    <w:tmpl w:val="CB28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A61769"/>
    <w:multiLevelType w:val="hybridMultilevel"/>
    <w:tmpl w:val="7E864A4C"/>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23305FA"/>
    <w:multiLevelType w:val="hybridMultilevel"/>
    <w:tmpl w:val="E704244C"/>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2F05E9F"/>
    <w:multiLevelType w:val="multilevel"/>
    <w:tmpl w:val="8F1C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8D59B4"/>
    <w:multiLevelType w:val="multilevel"/>
    <w:tmpl w:val="09F0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2F64A0"/>
    <w:multiLevelType w:val="hybridMultilevel"/>
    <w:tmpl w:val="1E306BEC"/>
    <w:lvl w:ilvl="0" w:tplc="10090003">
      <w:start w:val="1"/>
      <w:numFmt w:val="bullet"/>
      <w:lvlText w:val="o"/>
      <w:lvlJc w:val="left"/>
      <w:pPr>
        <w:ind w:left="2520" w:hanging="360"/>
      </w:pPr>
      <w:rPr>
        <w:rFonts w:ascii="Courier New" w:hAnsi="Courier New" w:cs="Courier New"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2" w15:restartNumberingAfterBreak="0">
    <w:nsid w:val="59A30764"/>
    <w:multiLevelType w:val="hybridMultilevel"/>
    <w:tmpl w:val="8A0A3B24"/>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B0F1B68"/>
    <w:multiLevelType w:val="hybridMultilevel"/>
    <w:tmpl w:val="1244342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4584E9D"/>
    <w:multiLevelType w:val="multilevel"/>
    <w:tmpl w:val="2F0C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0570E4"/>
    <w:multiLevelType w:val="hybridMultilevel"/>
    <w:tmpl w:val="691255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6" w15:restartNumberingAfterBreak="0">
    <w:nsid w:val="70500876"/>
    <w:multiLevelType w:val="multilevel"/>
    <w:tmpl w:val="A260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583011"/>
    <w:multiLevelType w:val="multilevel"/>
    <w:tmpl w:val="97A64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D61172"/>
    <w:multiLevelType w:val="hybridMultilevel"/>
    <w:tmpl w:val="0A8AAF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32145185">
    <w:abstractNumId w:val="15"/>
  </w:num>
  <w:num w:numId="2" w16cid:durableId="330763272">
    <w:abstractNumId w:val="17"/>
  </w:num>
  <w:num w:numId="3" w16cid:durableId="1858807518">
    <w:abstractNumId w:val="6"/>
  </w:num>
  <w:num w:numId="4" w16cid:durableId="1896040426">
    <w:abstractNumId w:val="4"/>
  </w:num>
  <w:num w:numId="5" w16cid:durableId="1364401036">
    <w:abstractNumId w:val="9"/>
  </w:num>
  <w:num w:numId="6" w16cid:durableId="217742010">
    <w:abstractNumId w:val="11"/>
  </w:num>
  <w:num w:numId="7" w16cid:durableId="129978631">
    <w:abstractNumId w:val="10"/>
  </w:num>
  <w:num w:numId="8" w16cid:durableId="1823962307">
    <w:abstractNumId w:val="14"/>
  </w:num>
  <w:num w:numId="9" w16cid:durableId="1378311952">
    <w:abstractNumId w:val="16"/>
  </w:num>
  <w:num w:numId="10" w16cid:durableId="1290863745">
    <w:abstractNumId w:val="18"/>
  </w:num>
  <w:num w:numId="11" w16cid:durableId="1929921800">
    <w:abstractNumId w:val="5"/>
  </w:num>
  <w:num w:numId="12" w16cid:durableId="1273248384">
    <w:abstractNumId w:val="2"/>
  </w:num>
  <w:num w:numId="13" w16cid:durableId="321397470">
    <w:abstractNumId w:val="13"/>
  </w:num>
  <w:num w:numId="14" w16cid:durableId="922378487">
    <w:abstractNumId w:val="8"/>
  </w:num>
  <w:num w:numId="15" w16cid:durableId="1865246189">
    <w:abstractNumId w:val="3"/>
  </w:num>
  <w:num w:numId="16" w16cid:durableId="1163082804">
    <w:abstractNumId w:val="12"/>
  </w:num>
  <w:num w:numId="17" w16cid:durableId="1290088180">
    <w:abstractNumId w:val="0"/>
  </w:num>
  <w:num w:numId="18" w16cid:durableId="40443066">
    <w:abstractNumId w:val="7"/>
  </w:num>
  <w:num w:numId="19" w16cid:durableId="176568395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sa Blaushild">
    <w15:presenceInfo w15:providerId="Windows Live" w15:userId="869d6c7eca9bb52e"/>
  </w15:person>
  <w15:person w15:author="Doug Brown">
    <w15:presenceInfo w15:providerId="Windows Live" w15:userId="521a4cafaa7571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597"/>
    <w:rsid w:val="000050CF"/>
    <w:rsid w:val="00010B6C"/>
    <w:rsid w:val="0001187A"/>
    <w:rsid w:val="0001677E"/>
    <w:rsid w:val="00026F6F"/>
    <w:rsid w:val="0002745F"/>
    <w:rsid w:val="0003249E"/>
    <w:rsid w:val="00041A12"/>
    <w:rsid w:val="00041E65"/>
    <w:rsid w:val="00043A24"/>
    <w:rsid w:val="000500B2"/>
    <w:rsid w:val="00066A17"/>
    <w:rsid w:val="000673EF"/>
    <w:rsid w:val="00083A65"/>
    <w:rsid w:val="00084A3A"/>
    <w:rsid w:val="00091258"/>
    <w:rsid w:val="00092E03"/>
    <w:rsid w:val="000A2EC8"/>
    <w:rsid w:val="000A34AA"/>
    <w:rsid w:val="000A638F"/>
    <w:rsid w:val="000B23FC"/>
    <w:rsid w:val="000B7B97"/>
    <w:rsid w:val="000C5BA6"/>
    <w:rsid w:val="000D0372"/>
    <w:rsid w:val="000D2132"/>
    <w:rsid w:val="000E2F10"/>
    <w:rsid w:val="000F3459"/>
    <w:rsid w:val="000F3CF5"/>
    <w:rsid w:val="000F5CD6"/>
    <w:rsid w:val="000F6337"/>
    <w:rsid w:val="000F669E"/>
    <w:rsid w:val="00100EFE"/>
    <w:rsid w:val="001071C8"/>
    <w:rsid w:val="00123307"/>
    <w:rsid w:val="001241B2"/>
    <w:rsid w:val="001243EB"/>
    <w:rsid w:val="0012719A"/>
    <w:rsid w:val="00130940"/>
    <w:rsid w:val="0013095A"/>
    <w:rsid w:val="00131D3F"/>
    <w:rsid w:val="001347BF"/>
    <w:rsid w:val="001361B1"/>
    <w:rsid w:val="00144741"/>
    <w:rsid w:val="001579F2"/>
    <w:rsid w:val="00171D67"/>
    <w:rsid w:val="001757B4"/>
    <w:rsid w:val="00193D6D"/>
    <w:rsid w:val="001B2C24"/>
    <w:rsid w:val="001B5983"/>
    <w:rsid w:val="001B5DDD"/>
    <w:rsid w:val="001B6BA2"/>
    <w:rsid w:val="001B6C7A"/>
    <w:rsid w:val="001B7610"/>
    <w:rsid w:val="001D2767"/>
    <w:rsid w:val="001D3DE3"/>
    <w:rsid w:val="001E32FD"/>
    <w:rsid w:val="001F53E0"/>
    <w:rsid w:val="001F7DB8"/>
    <w:rsid w:val="00203AB2"/>
    <w:rsid w:val="00205099"/>
    <w:rsid w:val="0021457E"/>
    <w:rsid w:val="002149C4"/>
    <w:rsid w:val="002157C7"/>
    <w:rsid w:val="0022341F"/>
    <w:rsid w:val="00234978"/>
    <w:rsid w:val="00237635"/>
    <w:rsid w:val="00245E12"/>
    <w:rsid w:val="00247EF3"/>
    <w:rsid w:val="00265309"/>
    <w:rsid w:val="00270225"/>
    <w:rsid w:val="0027150E"/>
    <w:rsid w:val="002810DE"/>
    <w:rsid w:val="0028477B"/>
    <w:rsid w:val="0029070E"/>
    <w:rsid w:val="002A18D6"/>
    <w:rsid w:val="002B38F9"/>
    <w:rsid w:val="002B5CAF"/>
    <w:rsid w:val="002C58FE"/>
    <w:rsid w:val="002D0913"/>
    <w:rsid w:val="002D314F"/>
    <w:rsid w:val="002E0361"/>
    <w:rsid w:val="002F41BD"/>
    <w:rsid w:val="002F495B"/>
    <w:rsid w:val="003017D7"/>
    <w:rsid w:val="00324452"/>
    <w:rsid w:val="00326387"/>
    <w:rsid w:val="0033354C"/>
    <w:rsid w:val="0033434D"/>
    <w:rsid w:val="00336018"/>
    <w:rsid w:val="00337AAB"/>
    <w:rsid w:val="0034057A"/>
    <w:rsid w:val="0034288F"/>
    <w:rsid w:val="00343764"/>
    <w:rsid w:val="00347641"/>
    <w:rsid w:val="003478B4"/>
    <w:rsid w:val="0035583C"/>
    <w:rsid w:val="00364480"/>
    <w:rsid w:val="00367902"/>
    <w:rsid w:val="003746B4"/>
    <w:rsid w:val="003805F8"/>
    <w:rsid w:val="00380EE9"/>
    <w:rsid w:val="00383305"/>
    <w:rsid w:val="003834B1"/>
    <w:rsid w:val="0038614A"/>
    <w:rsid w:val="00395E41"/>
    <w:rsid w:val="003A41B4"/>
    <w:rsid w:val="003B4289"/>
    <w:rsid w:val="003D6C01"/>
    <w:rsid w:val="003D6C41"/>
    <w:rsid w:val="003F05EE"/>
    <w:rsid w:val="00402BC8"/>
    <w:rsid w:val="00407302"/>
    <w:rsid w:val="004148D9"/>
    <w:rsid w:val="00420252"/>
    <w:rsid w:val="0042154D"/>
    <w:rsid w:val="00422E8C"/>
    <w:rsid w:val="0042742C"/>
    <w:rsid w:val="00431904"/>
    <w:rsid w:val="00431F23"/>
    <w:rsid w:val="00432E31"/>
    <w:rsid w:val="00435BF4"/>
    <w:rsid w:val="00440118"/>
    <w:rsid w:val="0045352E"/>
    <w:rsid w:val="00467649"/>
    <w:rsid w:val="00472B06"/>
    <w:rsid w:val="004760F8"/>
    <w:rsid w:val="00483995"/>
    <w:rsid w:val="004912B1"/>
    <w:rsid w:val="004D2B57"/>
    <w:rsid w:val="004D2E57"/>
    <w:rsid w:val="004D6C84"/>
    <w:rsid w:val="004D75E3"/>
    <w:rsid w:val="004F03DF"/>
    <w:rsid w:val="004F18D1"/>
    <w:rsid w:val="004F2BC4"/>
    <w:rsid w:val="004F4802"/>
    <w:rsid w:val="004F5622"/>
    <w:rsid w:val="005005E0"/>
    <w:rsid w:val="00510C8B"/>
    <w:rsid w:val="00511126"/>
    <w:rsid w:val="005139FF"/>
    <w:rsid w:val="0051507B"/>
    <w:rsid w:val="005203BC"/>
    <w:rsid w:val="00521AA8"/>
    <w:rsid w:val="00527E15"/>
    <w:rsid w:val="00531F91"/>
    <w:rsid w:val="005625EC"/>
    <w:rsid w:val="0057598A"/>
    <w:rsid w:val="00580ED1"/>
    <w:rsid w:val="00584444"/>
    <w:rsid w:val="00584B3B"/>
    <w:rsid w:val="00584B50"/>
    <w:rsid w:val="00590067"/>
    <w:rsid w:val="00595F0D"/>
    <w:rsid w:val="00596025"/>
    <w:rsid w:val="005A1221"/>
    <w:rsid w:val="005A269C"/>
    <w:rsid w:val="005B18D2"/>
    <w:rsid w:val="005C36E5"/>
    <w:rsid w:val="005D0152"/>
    <w:rsid w:val="005D296C"/>
    <w:rsid w:val="005D6F46"/>
    <w:rsid w:val="005F1A27"/>
    <w:rsid w:val="006014B8"/>
    <w:rsid w:val="0060559C"/>
    <w:rsid w:val="00613FE0"/>
    <w:rsid w:val="006219D3"/>
    <w:rsid w:val="00623D04"/>
    <w:rsid w:val="0063517F"/>
    <w:rsid w:val="00636CBA"/>
    <w:rsid w:val="0064041F"/>
    <w:rsid w:val="00650315"/>
    <w:rsid w:val="0065632C"/>
    <w:rsid w:val="00656DC9"/>
    <w:rsid w:val="00663B98"/>
    <w:rsid w:val="00667A4F"/>
    <w:rsid w:val="00680C79"/>
    <w:rsid w:val="00690D12"/>
    <w:rsid w:val="00691647"/>
    <w:rsid w:val="00695A2E"/>
    <w:rsid w:val="0069600D"/>
    <w:rsid w:val="006A16AC"/>
    <w:rsid w:val="006A4CE9"/>
    <w:rsid w:val="006A4F8A"/>
    <w:rsid w:val="006B02C7"/>
    <w:rsid w:val="006C3F17"/>
    <w:rsid w:val="006D158D"/>
    <w:rsid w:val="006D1F1E"/>
    <w:rsid w:val="006D672D"/>
    <w:rsid w:val="006D73EF"/>
    <w:rsid w:val="006D7FDB"/>
    <w:rsid w:val="006E0C58"/>
    <w:rsid w:val="006E4C48"/>
    <w:rsid w:val="006F010C"/>
    <w:rsid w:val="006F09EF"/>
    <w:rsid w:val="007035CF"/>
    <w:rsid w:val="00704054"/>
    <w:rsid w:val="0070438A"/>
    <w:rsid w:val="007149C9"/>
    <w:rsid w:val="0071792F"/>
    <w:rsid w:val="00720B6C"/>
    <w:rsid w:val="0072286D"/>
    <w:rsid w:val="007255EF"/>
    <w:rsid w:val="00726604"/>
    <w:rsid w:val="00742444"/>
    <w:rsid w:val="00742F54"/>
    <w:rsid w:val="007438DF"/>
    <w:rsid w:val="00752951"/>
    <w:rsid w:val="00760B79"/>
    <w:rsid w:val="00763A0E"/>
    <w:rsid w:val="00765433"/>
    <w:rsid w:val="0076780F"/>
    <w:rsid w:val="00772B26"/>
    <w:rsid w:val="007805C5"/>
    <w:rsid w:val="00784105"/>
    <w:rsid w:val="0079076E"/>
    <w:rsid w:val="00793B33"/>
    <w:rsid w:val="00793E87"/>
    <w:rsid w:val="00795A4F"/>
    <w:rsid w:val="00796092"/>
    <w:rsid w:val="007A1272"/>
    <w:rsid w:val="007B35B6"/>
    <w:rsid w:val="007C1FB7"/>
    <w:rsid w:val="007D0D78"/>
    <w:rsid w:val="007D51E0"/>
    <w:rsid w:val="007E08A7"/>
    <w:rsid w:val="007E4814"/>
    <w:rsid w:val="007E78AF"/>
    <w:rsid w:val="007F0879"/>
    <w:rsid w:val="007F268A"/>
    <w:rsid w:val="007F77EB"/>
    <w:rsid w:val="00807328"/>
    <w:rsid w:val="00814BEF"/>
    <w:rsid w:val="00816038"/>
    <w:rsid w:val="008214F4"/>
    <w:rsid w:val="0082419B"/>
    <w:rsid w:val="00830ECC"/>
    <w:rsid w:val="00840375"/>
    <w:rsid w:val="00845B59"/>
    <w:rsid w:val="00852D01"/>
    <w:rsid w:val="008633D2"/>
    <w:rsid w:val="00865D7D"/>
    <w:rsid w:val="00865E56"/>
    <w:rsid w:val="008838BA"/>
    <w:rsid w:val="008858F2"/>
    <w:rsid w:val="008A0EC2"/>
    <w:rsid w:val="008A2204"/>
    <w:rsid w:val="008B2BC6"/>
    <w:rsid w:val="008B6FC9"/>
    <w:rsid w:val="008C65C4"/>
    <w:rsid w:val="008C7504"/>
    <w:rsid w:val="008C7768"/>
    <w:rsid w:val="008D1EC5"/>
    <w:rsid w:val="008E51F0"/>
    <w:rsid w:val="00900409"/>
    <w:rsid w:val="00903F43"/>
    <w:rsid w:val="00905A3F"/>
    <w:rsid w:val="009209B1"/>
    <w:rsid w:val="00937A1F"/>
    <w:rsid w:val="00954355"/>
    <w:rsid w:val="009577A0"/>
    <w:rsid w:val="009657DD"/>
    <w:rsid w:val="00972D24"/>
    <w:rsid w:val="00975A17"/>
    <w:rsid w:val="0098149C"/>
    <w:rsid w:val="00983E66"/>
    <w:rsid w:val="009866FC"/>
    <w:rsid w:val="0098784B"/>
    <w:rsid w:val="009906E9"/>
    <w:rsid w:val="009913E0"/>
    <w:rsid w:val="009A26C3"/>
    <w:rsid w:val="009A2EA4"/>
    <w:rsid w:val="009B43D1"/>
    <w:rsid w:val="009B7C4B"/>
    <w:rsid w:val="009C20CA"/>
    <w:rsid w:val="009C641E"/>
    <w:rsid w:val="009D2E4C"/>
    <w:rsid w:val="009D4754"/>
    <w:rsid w:val="009E1B6F"/>
    <w:rsid w:val="009E212E"/>
    <w:rsid w:val="009E617D"/>
    <w:rsid w:val="009F41BF"/>
    <w:rsid w:val="009F5CC0"/>
    <w:rsid w:val="009F69E2"/>
    <w:rsid w:val="00A01AB4"/>
    <w:rsid w:val="00A07000"/>
    <w:rsid w:val="00A113EA"/>
    <w:rsid w:val="00A26DAE"/>
    <w:rsid w:val="00A27F1B"/>
    <w:rsid w:val="00A301B3"/>
    <w:rsid w:val="00A32960"/>
    <w:rsid w:val="00A3377A"/>
    <w:rsid w:val="00A35AD0"/>
    <w:rsid w:val="00A378A5"/>
    <w:rsid w:val="00A43325"/>
    <w:rsid w:val="00A67612"/>
    <w:rsid w:val="00A70B86"/>
    <w:rsid w:val="00A73FC7"/>
    <w:rsid w:val="00A773D5"/>
    <w:rsid w:val="00A826EF"/>
    <w:rsid w:val="00A92AF0"/>
    <w:rsid w:val="00AA321F"/>
    <w:rsid w:val="00AA5FF2"/>
    <w:rsid w:val="00AB1368"/>
    <w:rsid w:val="00AD5597"/>
    <w:rsid w:val="00AD71AA"/>
    <w:rsid w:val="00AD7D01"/>
    <w:rsid w:val="00AF15B1"/>
    <w:rsid w:val="00AF1918"/>
    <w:rsid w:val="00AF7891"/>
    <w:rsid w:val="00B07FC4"/>
    <w:rsid w:val="00B07FD7"/>
    <w:rsid w:val="00B21922"/>
    <w:rsid w:val="00B24EDA"/>
    <w:rsid w:val="00B44310"/>
    <w:rsid w:val="00B54736"/>
    <w:rsid w:val="00B55DF7"/>
    <w:rsid w:val="00B72596"/>
    <w:rsid w:val="00B740A8"/>
    <w:rsid w:val="00B776DD"/>
    <w:rsid w:val="00B803F4"/>
    <w:rsid w:val="00B82CE6"/>
    <w:rsid w:val="00B84D6D"/>
    <w:rsid w:val="00B86CB4"/>
    <w:rsid w:val="00B87B9C"/>
    <w:rsid w:val="00B96E82"/>
    <w:rsid w:val="00BB6E7C"/>
    <w:rsid w:val="00BB7DA9"/>
    <w:rsid w:val="00BC1465"/>
    <w:rsid w:val="00BE1ADF"/>
    <w:rsid w:val="00BE1C3A"/>
    <w:rsid w:val="00BE5B3B"/>
    <w:rsid w:val="00BF602A"/>
    <w:rsid w:val="00C05BEC"/>
    <w:rsid w:val="00C06CF0"/>
    <w:rsid w:val="00C133F1"/>
    <w:rsid w:val="00C30B31"/>
    <w:rsid w:val="00C3185D"/>
    <w:rsid w:val="00C4485E"/>
    <w:rsid w:val="00C50B6A"/>
    <w:rsid w:val="00C51402"/>
    <w:rsid w:val="00C56ABD"/>
    <w:rsid w:val="00C649AF"/>
    <w:rsid w:val="00C67228"/>
    <w:rsid w:val="00C76326"/>
    <w:rsid w:val="00C81C04"/>
    <w:rsid w:val="00C82991"/>
    <w:rsid w:val="00C83A03"/>
    <w:rsid w:val="00C8581C"/>
    <w:rsid w:val="00C861C8"/>
    <w:rsid w:val="00CA6187"/>
    <w:rsid w:val="00CB1728"/>
    <w:rsid w:val="00CB21CA"/>
    <w:rsid w:val="00CB5167"/>
    <w:rsid w:val="00CB7CE4"/>
    <w:rsid w:val="00CC3817"/>
    <w:rsid w:val="00CC5246"/>
    <w:rsid w:val="00CC53FA"/>
    <w:rsid w:val="00CD1BEE"/>
    <w:rsid w:val="00CD7F60"/>
    <w:rsid w:val="00CE066F"/>
    <w:rsid w:val="00CE779C"/>
    <w:rsid w:val="00CF208D"/>
    <w:rsid w:val="00D002F0"/>
    <w:rsid w:val="00D01EC6"/>
    <w:rsid w:val="00D06AC5"/>
    <w:rsid w:val="00D0797F"/>
    <w:rsid w:val="00D10BCF"/>
    <w:rsid w:val="00D123A3"/>
    <w:rsid w:val="00D12A32"/>
    <w:rsid w:val="00D13702"/>
    <w:rsid w:val="00D230FC"/>
    <w:rsid w:val="00D36A03"/>
    <w:rsid w:val="00D54B99"/>
    <w:rsid w:val="00D6453F"/>
    <w:rsid w:val="00D6492E"/>
    <w:rsid w:val="00D71E32"/>
    <w:rsid w:val="00D727D3"/>
    <w:rsid w:val="00D75C85"/>
    <w:rsid w:val="00D76F1D"/>
    <w:rsid w:val="00D807D1"/>
    <w:rsid w:val="00D82FD8"/>
    <w:rsid w:val="00D93D72"/>
    <w:rsid w:val="00D95D7B"/>
    <w:rsid w:val="00DA0A81"/>
    <w:rsid w:val="00DA3FBD"/>
    <w:rsid w:val="00DB0045"/>
    <w:rsid w:val="00DB72C5"/>
    <w:rsid w:val="00DD3D56"/>
    <w:rsid w:val="00DF3CC1"/>
    <w:rsid w:val="00E1392C"/>
    <w:rsid w:val="00E20922"/>
    <w:rsid w:val="00E22866"/>
    <w:rsid w:val="00E24051"/>
    <w:rsid w:val="00E34E3C"/>
    <w:rsid w:val="00E35900"/>
    <w:rsid w:val="00E36679"/>
    <w:rsid w:val="00E502F5"/>
    <w:rsid w:val="00E542A1"/>
    <w:rsid w:val="00E5625C"/>
    <w:rsid w:val="00E6194C"/>
    <w:rsid w:val="00E657C4"/>
    <w:rsid w:val="00E657CC"/>
    <w:rsid w:val="00E66787"/>
    <w:rsid w:val="00E76587"/>
    <w:rsid w:val="00E771B4"/>
    <w:rsid w:val="00E8782E"/>
    <w:rsid w:val="00E87B87"/>
    <w:rsid w:val="00E87BBD"/>
    <w:rsid w:val="00E938A6"/>
    <w:rsid w:val="00E9658D"/>
    <w:rsid w:val="00EB1B32"/>
    <w:rsid w:val="00EB287D"/>
    <w:rsid w:val="00EB3DCA"/>
    <w:rsid w:val="00EB6D76"/>
    <w:rsid w:val="00EC713B"/>
    <w:rsid w:val="00ED5BC4"/>
    <w:rsid w:val="00EE479C"/>
    <w:rsid w:val="00EE54C9"/>
    <w:rsid w:val="00EF3BEF"/>
    <w:rsid w:val="00F01C93"/>
    <w:rsid w:val="00F06744"/>
    <w:rsid w:val="00F07A6F"/>
    <w:rsid w:val="00F21C7D"/>
    <w:rsid w:val="00F32BAC"/>
    <w:rsid w:val="00F334EE"/>
    <w:rsid w:val="00F36869"/>
    <w:rsid w:val="00F3710C"/>
    <w:rsid w:val="00F4117D"/>
    <w:rsid w:val="00F50BEE"/>
    <w:rsid w:val="00F51F81"/>
    <w:rsid w:val="00F52126"/>
    <w:rsid w:val="00F5594E"/>
    <w:rsid w:val="00F63CE1"/>
    <w:rsid w:val="00F70595"/>
    <w:rsid w:val="00F7124D"/>
    <w:rsid w:val="00F73AD8"/>
    <w:rsid w:val="00F812B2"/>
    <w:rsid w:val="00F814C7"/>
    <w:rsid w:val="00F8593A"/>
    <w:rsid w:val="00F85C80"/>
    <w:rsid w:val="00FA163A"/>
    <w:rsid w:val="00FA2EA0"/>
    <w:rsid w:val="00FA65B0"/>
    <w:rsid w:val="00FB4E7E"/>
    <w:rsid w:val="00FB622C"/>
    <w:rsid w:val="00FB7C7D"/>
    <w:rsid w:val="00FC5DDB"/>
    <w:rsid w:val="00FC7F76"/>
    <w:rsid w:val="00FD11AA"/>
    <w:rsid w:val="00FD2FE1"/>
    <w:rsid w:val="00FE0DA2"/>
    <w:rsid w:val="00FE1BA1"/>
    <w:rsid w:val="00FE4A86"/>
    <w:rsid w:val="00FE6A3E"/>
    <w:rsid w:val="00FE6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1D2F4"/>
  <w15:chartTrackingRefBased/>
  <w15:docId w15:val="{84E98279-A719-544D-99F8-9EACB41D5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834B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link w:val="Heading6Char"/>
    <w:uiPriority w:val="9"/>
    <w:qFormat/>
    <w:rsid w:val="007E4814"/>
    <w:pPr>
      <w:spacing w:before="100" w:beforeAutospacing="1" w:after="100" w:afterAutospacing="1"/>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3A03"/>
    <w:rPr>
      <w:color w:val="0563C1" w:themeColor="hyperlink"/>
      <w:u w:val="single"/>
    </w:rPr>
  </w:style>
  <w:style w:type="paragraph" w:styleId="NormalWeb">
    <w:name w:val="Normal (Web)"/>
    <w:basedOn w:val="Normal"/>
    <w:uiPriority w:val="99"/>
    <w:unhideWhenUsed/>
    <w:rsid w:val="005D0152"/>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0F669E"/>
    <w:pPr>
      <w:tabs>
        <w:tab w:val="center" w:pos="4680"/>
        <w:tab w:val="right" w:pos="9360"/>
      </w:tabs>
    </w:pPr>
  </w:style>
  <w:style w:type="character" w:customStyle="1" w:styleId="HeaderChar">
    <w:name w:val="Header Char"/>
    <w:basedOn w:val="DefaultParagraphFont"/>
    <w:link w:val="Header"/>
    <w:uiPriority w:val="99"/>
    <w:rsid w:val="000F669E"/>
  </w:style>
  <w:style w:type="character" w:styleId="PageNumber">
    <w:name w:val="page number"/>
    <w:basedOn w:val="DefaultParagraphFont"/>
    <w:uiPriority w:val="99"/>
    <w:semiHidden/>
    <w:unhideWhenUsed/>
    <w:rsid w:val="000F669E"/>
  </w:style>
  <w:style w:type="character" w:customStyle="1" w:styleId="apple-converted-space">
    <w:name w:val="apple-converted-space"/>
    <w:basedOn w:val="DefaultParagraphFont"/>
    <w:rsid w:val="00580ED1"/>
  </w:style>
  <w:style w:type="character" w:styleId="Strong">
    <w:name w:val="Strong"/>
    <w:basedOn w:val="DefaultParagraphFont"/>
    <w:uiPriority w:val="22"/>
    <w:qFormat/>
    <w:rsid w:val="00C3185D"/>
    <w:rPr>
      <w:b/>
      <w:bCs/>
    </w:rPr>
  </w:style>
  <w:style w:type="character" w:customStyle="1" w:styleId="Heading6Char">
    <w:name w:val="Heading 6 Char"/>
    <w:basedOn w:val="DefaultParagraphFont"/>
    <w:link w:val="Heading6"/>
    <w:uiPriority w:val="9"/>
    <w:rsid w:val="007E4814"/>
    <w:rPr>
      <w:rFonts w:ascii="Times New Roman" w:eastAsia="Times New Roman" w:hAnsi="Times New Roman" w:cs="Times New Roman"/>
      <w:b/>
      <w:bCs/>
      <w:sz w:val="15"/>
      <w:szCs w:val="15"/>
    </w:rPr>
  </w:style>
  <w:style w:type="character" w:customStyle="1" w:styleId="Heading2Char">
    <w:name w:val="Heading 2 Char"/>
    <w:basedOn w:val="DefaultParagraphFont"/>
    <w:link w:val="Heading2"/>
    <w:uiPriority w:val="9"/>
    <w:semiHidden/>
    <w:rsid w:val="003834B1"/>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07302"/>
    <w:rPr>
      <w:i/>
      <w:iCs/>
    </w:rPr>
  </w:style>
  <w:style w:type="paragraph" w:customStyle="1" w:styleId="eael-feature-list-content">
    <w:name w:val="eael-feature-list-content"/>
    <w:basedOn w:val="Normal"/>
    <w:rsid w:val="00CE066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C36E5"/>
    <w:pPr>
      <w:ind w:left="720"/>
      <w:contextualSpacing/>
    </w:pPr>
  </w:style>
  <w:style w:type="paragraph" w:customStyle="1" w:styleId="k3ksmc">
    <w:name w:val="k3ksmc"/>
    <w:basedOn w:val="Normal"/>
    <w:rsid w:val="00EF3BEF"/>
    <w:pPr>
      <w:spacing w:before="100" w:beforeAutospacing="1" w:after="100" w:afterAutospacing="1"/>
    </w:pPr>
    <w:rPr>
      <w:rFonts w:ascii="Times New Roman" w:eastAsia="Times New Roman" w:hAnsi="Times New Roman" w:cs="Times New Roman"/>
    </w:rPr>
  </w:style>
  <w:style w:type="character" w:customStyle="1" w:styleId="uv3um">
    <w:name w:val="uv3um"/>
    <w:basedOn w:val="DefaultParagraphFont"/>
    <w:rsid w:val="00EF3BEF"/>
  </w:style>
  <w:style w:type="character" w:styleId="UnresolvedMention">
    <w:name w:val="Unresolved Mention"/>
    <w:basedOn w:val="DefaultParagraphFont"/>
    <w:uiPriority w:val="99"/>
    <w:semiHidden/>
    <w:unhideWhenUsed/>
    <w:rsid w:val="00F06744"/>
    <w:rPr>
      <w:color w:val="605E5C"/>
      <w:shd w:val="clear" w:color="auto" w:fill="E1DFDD"/>
    </w:rPr>
  </w:style>
  <w:style w:type="paragraph" w:styleId="Revision">
    <w:name w:val="Revision"/>
    <w:hidden/>
    <w:uiPriority w:val="99"/>
    <w:semiHidden/>
    <w:rsid w:val="003805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53148">
      <w:bodyDiv w:val="1"/>
      <w:marLeft w:val="0"/>
      <w:marRight w:val="0"/>
      <w:marTop w:val="0"/>
      <w:marBottom w:val="0"/>
      <w:divBdr>
        <w:top w:val="none" w:sz="0" w:space="0" w:color="auto"/>
        <w:left w:val="none" w:sz="0" w:space="0" w:color="auto"/>
        <w:bottom w:val="none" w:sz="0" w:space="0" w:color="auto"/>
        <w:right w:val="none" w:sz="0" w:space="0" w:color="auto"/>
      </w:divBdr>
    </w:div>
    <w:div w:id="284695342">
      <w:bodyDiv w:val="1"/>
      <w:marLeft w:val="0"/>
      <w:marRight w:val="0"/>
      <w:marTop w:val="0"/>
      <w:marBottom w:val="0"/>
      <w:divBdr>
        <w:top w:val="none" w:sz="0" w:space="0" w:color="auto"/>
        <w:left w:val="none" w:sz="0" w:space="0" w:color="auto"/>
        <w:bottom w:val="none" w:sz="0" w:space="0" w:color="auto"/>
        <w:right w:val="none" w:sz="0" w:space="0" w:color="auto"/>
      </w:divBdr>
      <w:divsChild>
        <w:div w:id="433328606">
          <w:marLeft w:val="-420"/>
          <w:marRight w:val="0"/>
          <w:marTop w:val="0"/>
          <w:marBottom w:val="0"/>
          <w:divBdr>
            <w:top w:val="none" w:sz="0" w:space="0" w:color="auto"/>
            <w:left w:val="none" w:sz="0" w:space="0" w:color="auto"/>
            <w:bottom w:val="none" w:sz="0" w:space="0" w:color="auto"/>
            <w:right w:val="none" w:sz="0" w:space="0" w:color="auto"/>
          </w:divBdr>
          <w:divsChild>
            <w:div w:id="720597421">
              <w:marLeft w:val="0"/>
              <w:marRight w:val="0"/>
              <w:marTop w:val="0"/>
              <w:marBottom w:val="0"/>
              <w:divBdr>
                <w:top w:val="none" w:sz="0" w:space="0" w:color="auto"/>
                <w:left w:val="none" w:sz="0" w:space="0" w:color="auto"/>
                <w:bottom w:val="none" w:sz="0" w:space="0" w:color="auto"/>
                <w:right w:val="none" w:sz="0" w:space="0" w:color="auto"/>
              </w:divBdr>
              <w:divsChild>
                <w:div w:id="595016195">
                  <w:marLeft w:val="0"/>
                  <w:marRight w:val="0"/>
                  <w:marTop w:val="0"/>
                  <w:marBottom w:val="0"/>
                  <w:divBdr>
                    <w:top w:val="none" w:sz="0" w:space="0" w:color="auto"/>
                    <w:left w:val="none" w:sz="0" w:space="0" w:color="auto"/>
                    <w:bottom w:val="none" w:sz="0" w:space="0" w:color="auto"/>
                    <w:right w:val="none" w:sz="0" w:space="0" w:color="auto"/>
                  </w:divBdr>
                  <w:divsChild>
                    <w:div w:id="18150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897390">
      <w:bodyDiv w:val="1"/>
      <w:marLeft w:val="0"/>
      <w:marRight w:val="0"/>
      <w:marTop w:val="0"/>
      <w:marBottom w:val="0"/>
      <w:divBdr>
        <w:top w:val="none" w:sz="0" w:space="0" w:color="auto"/>
        <w:left w:val="none" w:sz="0" w:space="0" w:color="auto"/>
        <w:bottom w:val="none" w:sz="0" w:space="0" w:color="auto"/>
        <w:right w:val="none" w:sz="0" w:space="0" w:color="auto"/>
      </w:divBdr>
      <w:divsChild>
        <w:div w:id="1733192853">
          <w:marLeft w:val="330"/>
          <w:marRight w:val="330"/>
          <w:marTop w:val="330"/>
          <w:marBottom w:val="330"/>
          <w:divBdr>
            <w:top w:val="none" w:sz="0" w:space="0" w:color="auto"/>
            <w:left w:val="none" w:sz="0" w:space="0" w:color="auto"/>
            <w:bottom w:val="none" w:sz="0" w:space="0" w:color="auto"/>
            <w:right w:val="none" w:sz="0" w:space="0" w:color="auto"/>
          </w:divBdr>
        </w:div>
        <w:div w:id="1154882128">
          <w:marLeft w:val="330"/>
          <w:marRight w:val="330"/>
          <w:marTop w:val="330"/>
          <w:marBottom w:val="330"/>
          <w:divBdr>
            <w:top w:val="none" w:sz="0" w:space="0" w:color="auto"/>
            <w:left w:val="none" w:sz="0" w:space="0" w:color="auto"/>
            <w:bottom w:val="none" w:sz="0" w:space="0" w:color="auto"/>
            <w:right w:val="none" w:sz="0" w:space="0" w:color="auto"/>
          </w:divBdr>
        </w:div>
        <w:div w:id="49577670">
          <w:marLeft w:val="330"/>
          <w:marRight w:val="330"/>
          <w:marTop w:val="330"/>
          <w:marBottom w:val="330"/>
          <w:divBdr>
            <w:top w:val="none" w:sz="0" w:space="0" w:color="auto"/>
            <w:left w:val="none" w:sz="0" w:space="0" w:color="auto"/>
            <w:bottom w:val="none" w:sz="0" w:space="0" w:color="auto"/>
            <w:right w:val="none" w:sz="0" w:space="0" w:color="auto"/>
          </w:divBdr>
        </w:div>
        <w:div w:id="770399218">
          <w:marLeft w:val="330"/>
          <w:marRight w:val="330"/>
          <w:marTop w:val="330"/>
          <w:marBottom w:val="330"/>
          <w:divBdr>
            <w:top w:val="none" w:sz="0" w:space="0" w:color="auto"/>
            <w:left w:val="none" w:sz="0" w:space="0" w:color="auto"/>
            <w:bottom w:val="none" w:sz="0" w:space="0" w:color="auto"/>
            <w:right w:val="none" w:sz="0" w:space="0" w:color="auto"/>
          </w:divBdr>
        </w:div>
        <w:div w:id="2039431725">
          <w:marLeft w:val="330"/>
          <w:marRight w:val="330"/>
          <w:marTop w:val="330"/>
          <w:marBottom w:val="330"/>
          <w:divBdr>
            <w:top w:val="none" w:sz="0" w:space="0" w:color="auto"/>
            <w:left w:val="none" w:sz="0" w:space="0" w:color="auto"/>
            <w:bottom w:val="none" w:sz="0" w:space="0" w:color="auto"/>
            <w:right w:val="none" w:sz="0" w:space="0" w:color="auto"/>
          </w:divBdr>
        </w:div>
        <w:div w:id="1667198745">
          <w:marLeft w:val="330"/>
          <w:marRight w:val="330"/>
          <w:marTop w:val="330"/>
          <w:marBottom w:val="330"/>
          <w:divBdr>
            <w:top w:val="none" w:sz="0" w:space="0" w:color="auto"/>
            <w:left w:val="none" w:sz="0" w:space="0" w:color="auto"/>
            <w:bottom w:val="none" w:sz="0" w:space="0" w:color="auto"/>
            <w:right w:val="none" w:sz="0" w:space="0" w:color="auto"/>
          </w:divBdr>
        </w:div>
        <w:div w:id="1274675755">
          <w:marLeft w:val="330"/>
          <w:marRight w:val="330"/>
          <w:marTop w:val="330"/>
          <w:marBottom w:val="330"/>
          <w:divBdr>
            <w:top w:val="none" w:sz="0" w:space="0" w:color="auto"/>
            <w:left w:val="none" w:sz="0" w:space="0" w:color="auto"/>
            <w:bottom w:val="none" w:sz="0" w:space="0" w:color="auto"/>
            <w:right w:val="none" w:sz="0" w:space="0" w:color="auto"/>
          </w:divBdr>
        </w:div>
        <w:div w:id="1144587862">
          <w:marLeft w:val="330"/>
          <w:marRight w:val="330"/>
          <w:marTop w:val="330"/>
          <w:marBottom w:val="330"/>
          <w:divBdr>
            <w:top w:val="none" w:sz="0" w:space="0" w:color="auto"/>
            <w:left w:val="none" w:sz="0" w:space="0" w:color="auto"/>
            <w:bottom w:val="none" w:sz="0" w:space="0" w:color="auto"/>
            <w:right w:val="none" w:sz="0" w:space="0" w:color="auto"/>
          </w:divBdr>
        </w:div>
      </w:divsChild>
    </w:div>
    <w:div w:id="739601337">
      <w:bodyDiv w:val="1"/>
      <w:marLeft w:val="0"/>
      <w:marRight w:val="0"/>
      <w:marTop w:val="0"/>
      <w:marBottom w:val="0"/>
      <w:divBdr>
        <w:top w:val="none" w:sz="0" w:space="0" w:color="auto"/>
        <w:left w:val="none" w:sz="0" w:space="0" w:color="auto"/>
        <w:bottom w:val="none" w:sz="0" w:space="0" w:color="auto"/>
        <w:right w:val="none" w:sz="0" w:space="0" w:color="auto"/>
      </w:divBdr>
      <w:divsChild>
        <w:div w:id="686567368">
          <w:marLeft w:val="330"/>
          <w:marRight w:val="330"/>
          <w:marTop w:val="330"/>
          <w:marBottom w:val="330"/>
          <w:divBdr>
            <w:top w:val="none" w:sz="0" w:space="0" w:color="auto"/>
            <w:left w:val="none" w:sz="0" w:space="0" w:color="auto"/>
            <w:bottom w:val="none" w:sz="0" w:space="0" w:color="auto"/>
            <w:right w:val="none" w:sz="0" w:space="0" w:color="auto"/>
          </w:divBdr>
        </w:div>
        <w:div w:id="785542336">
          <w:marLeft w:val="330"/>
          <w:marRight w:val="330"/>
          <w:marTop w:val="330"/>
          <w:marBottom w:val="330"/>
          <w:divBdr>
            <w:top w:val="none" w:sz="0" w:space="0" w:color="auto"/>
            <w:left w:val="none" w:sz="0" w:space="0" w:color="auto"/>
            <w:bottom w:val="none" w:sz="0" w:space="0" w:color="auto"/>
            <w:right w:val="none" w:sz="0" w:space="0" w:color="auto"/>
          </w:divBdr>
        </w:div>
        <w:div w:id="726104133">
          <w:marLeft w:val="330"/>
          <w:marRight w:val="330"/>
          <w:marTop w:val="330"/>
          <w:marBottom w:val="330"/>
          <w:divBdr>
            <w:top w:val="none" w:sz="0" w:space="0" w:color="auto"/>
            <w:left w:val="none" w:sz="0" w:space="0" w:color="auto"/>
            <w:bottom w:val="none" w:sz="0" w:space="0" w:color="auto"/>
            <w:right w:val="none" w:sz="0" w:space="0" w:color="auto"/>
          </w:divBdr>
        </w:div>
      </w:divsChild>
    </w:div>
    <w:div w:id="1159155613">
      <w:bodyDiv w:val="1"/>
      <w:marLeft w:val="0"/>
      <w:marRight w:val="0"/>
      <w:marTop w:val="0"/>
      <w:marBottom w:val="0"/>
      <w:divBdr>
        <w:top w:val="none" w:sz="0" w:space="0" w:color="auto"/>
        <w:left w:val="none" w:sz="0" w:space="0" w:color="auto"/>
        <w:bottom w:val="none" w:sz="0" w:space="0" w:color="auto"/>
        <w:right w:val="none" w:sz="0" w:space="0" w:color="auto"/>
      </w:divBdr>
      <w:divsChild>
        <w:div w:id="1961107034">
          <w:marLeft w:val="0"/>
          <w:marRight w:val="0"/>
          <w:marTop w:val="0"/>
          <w:marBottom w:val="0"/>
          <w:divBdr>
            <w:top w:val="none" w:sz="0" w:space="0" w:color="auto"/>
            <w:left w:val="none" w:sz="0" w:space="0" w:color="auto"/>
            <w:bottom w:val="none" w:sz="0" w:space="0" w:color="auto"/>
            <w:right w:val="none" w:sz="0" w:space="0" w:color="auto"/>
          </w:divBdr>
          <w:divsChild>
            <w:div w:id="325481185">
              <w:marLeft w:val="0"/>
              <w:marRight w:val="0"/>
              <w:marTop w:val="0"/>
              <w:marBottom w:val="0"/>
              <w:divBdr>
                <w:top w:val="none" w:sz="0" w:space="0" w:color="auto"/>
                <w:left w:val="none" w:sz="0" w:space="0" w:color="auto"/>
                <w:bottom w:val="none" w:sz="0" w:space="0" w:color="auto"/>
                <w:right w:val="none" w:sz="0" w:space="0" w:color="auto"/>
              </w:divBdr>
            </w:div>
            <w:div w:id="1109086801">
              <w:marLeft w:val="0"/>
              <w:marRight w:val="0"/>
              <w:marTop w:val="0"/>
              <w:marBottom w:val="0"/>
              <w:divBdr>
                <w:top w:val="none" w:sz="0" w:space="0" w:color="auto"/>
                <w:left w:val="none" w:sz="0" w:space="0" w:color="auto"/>
                <w:bottom w:val="none" w:sz="0" w:space="0" w:color="auto"/>
                <w:right w:val="none" w:sz="0" w:space="0" w:color="auto"/>
              </w:divBdr>
            </w:div>
            <w:div w:id="99568702">
              <w:marLeft w:val="0"/>
              <w:marRight w:val="0"/>
              <w:marTop w:val="0"/>
              <w:marBottom w:val="0"/>
              <w:divBdr>
                <w:top w:val="none" w:sz="0" w:space="0" w:color="auto"/>
                <w:left w:val="none" w:sz="0" w:space="0" w:color="auto"/>
                <w:bottom w:val="none" w:sz="0" w:space="0" w:color="auto"/>
                <w:right w:val="none" w:sz="0" w:space="0" w:color="auto"/>
              </w:divBdr>
            </w:div>
          </w:divsChild>
        </w:div>
        <w:div w:id="1632713721">
          <w:marLeft w:val="0"/>
          <w:marRight w:val="0"/>
          <w:marTop w:val="0"/>
          <w:marBottom w:val="0"/>
          <w:divBdr>
            <w:top w:val="none" w:sz="0" w:space="0" w:color="auto"/>
            <w:left w:val="none" w:sz="0" w:space="0" w:color="auto"/>
            <w:bottom w:val="none" w:sz="0" w:space="0" w:color="auto"/>
            <w:right w:val="none" w:sz="0" w:space="0" w:color="auto"/>
          </w:divBdr>
          <w:divsChild>
            <w:div w:id="1745297735">
              <w:marLeft w:val="0"/>
              <w:marRight w:val="0"/>
              <w:marTop w:val="0"/>
              <w:marBottom w:val="0"/>
              <w:divBdr>
                <w:top w:val="none" w:sz="0" w:space="0" w:color="auto"/>
                <w:left w:val="none" w:sz="0" w:space="0" w:color="auto"/>
                <w:bottom w:val="none" w:sz="0" w:space="0" w:color="auto"/>
                <w:right w:val="none" w:sz="0" w:space="0" w:color="auto"/>
              </w:divBdr>
            </w:div>
            <w:div w:id="625279625">
              <w:marLeft w:val="0"/>
              <w:marRight w:val="0"/>
              <w:marTop w:val="0"/>
              <w:marBottom w:val="0"/>
              <w:divBdr>
                <w:top w:val="none" w:sz="0" w:space="0" w:color="auto"/>
                <w:left w:val="none" w:sz="0" w:space="0" w:color="auto"/>
                <w:bottom w:val="none" w:sz="0" w:space="0" w:color="auto"/>
                <w:right w:val="none" w:sz="0" w:space="0" w:color="auto"/>
              </w:divBdr>
            </w:div>
            <w:div w:id="1541939728">
              <w:marLeft w:val="0"/>
              <w:marRight w:val="0"/>
              <w:marTop w:val="0"/>
              <w:marBottom w:val="0"/>
              <w:divBdr>
                <w:top w:val="none" w:sz="0" w:space="0" w:color="auto"/>
                <w:left w:val="none" w:sz="0" w:space="0" w:color="auto"/>
                <w:bottom w:val="none" w:sz="0" w:space="0" w:color="auto"/>
                <w:right w:val="none" w:sz="0" w:space="0" w:color="auto"/>
              </w:divBdr>
            </w:div>
          </w:divsChild>
        </w:div>
        <w:div w:id="2091998473">
          <w:marLeft w:val="0"/>
          <w:marRight w:val="0"/>
          <w:marTop w:val="0"/>
          <w:marBottom w:val="0"/>
          <w:divBdr>
            <w:top w:val="none" w:sz="0" w:space="0" w:color="auto"/>
            <w:left w:val="none" w:sz="0" w:space="0" w:color="auto"/>
            <w:bottom w:val="none" w:sz="0" w:space="0" w:color="auto"/>
            <w:right w:val="none" w:sz="0" w:space="0" w:color="auto"/>
          </w:divBdr>
          <w:divsChild>
            <w:div w:id="1352367688">
              <w:marLeft w:val="0"/>
              <w:marRight w:val="0"/>
              <w:marTop w:val="0"/>
              <w:marBottom w:val="0"/>
              <w:divBdr>
                <w:top w:val="none" w:sz="0" w:space="0" w:color="auto"/>
                <w:left w:val="none" w:sz="0" w:space="0" w:color="auto"/>
                <w:bottom w:val="none" w:sz="0" w:space="0" w:color="auto"/>
                <w:right w:val="none" w:sz="0" w:space="0" w:color="auto"/>
              </w:divBdr>
            </w:div>
            <w:div w:id="734356862">
              <w:marLeft w:val="0"/>
              <w:marRight w:val="0"/>
              <w:marTop w:val="0"/>
              <w:marBottom w:val="0"/>
              <w:divBdr>
                <w:top w:val="none" w:sz="0" w:space="0" w:color="auto"/>
                <w:left w:val="none" w:sz="0" w:space="0" w:color="auto"/>
                <w:bottom w:val="none" w:sz="0" w:space="0" w:color="auto"/>
                <w:right w:val="none" w:sz="0" w:space="0" w:color="auto"/>
              </w:divBdr>
            </w:div>
            <w:div w:id="923535040">
              <w:marLeft w:val="0"/>
              <w:marRight w:val="0"/>
              <w:marTop w:val="0"/>
              <w:marBottom w:val="0"/>
              <w:divBdr>
                <w:top w:val="none" w:sz="0" w:space="0" w:color="auto"/>
                <w:left w:val="none" w:sz="0" w:space="0" w:color="auto"/>
                <w:bottom w:val="none" w:sz="0" w:space="0" w:color="auto"/>
                <w:right w:val="none" w:sz="0" w:space="0" w:color="auto"/>
              </w:divBdr>
            </w:div>
          </w:divsChild>
        </w:div>
        <w:div w:id="743458142">
          <w:marLeft w:val="0"/>
          <w:marRight w:val="0"/>
          <w:marTop w:val="0"/>
          <w:marBottom w:val="0"/>
          <w:divBdr>
            <w:top w:val="none" w:sz="0" w:space="0" w:color="auto"/>
            <w:left w:val="none" w:sz="0" w:space="0" w:color="auto"/>
            <w:bottom w:val="none" w:sz="0" w:space="0" w:color="auto"/>
            <w:right w:val="none" w:sz="0" w:space="0" w:color="auto"/>
          </w:divBdr>
          <w:divsChild>
            <w:div w:id="1387099514">
              <w:marLeft w:val="0"/>
              <w:marRight w:val="0"/>
              <w:marTop w:val="0"/>
              <w:marBottom w:val="0"/>
              <w:divBdr>
                <w:top w:val="none" w:sz="0" w:space="0" w:color="auto"/>
                <w:left w:val="none" w:sz="0" w:space="0" w:color="auto"/>
                <w:bottom w:val="none" w:sz="0" w:space="0" w:color="auto"/>
                <w:right w:val="none" w:sz="0" w:space="0" w:color="auto"/>
              </w:divBdr>
            </w:div>
            <w:div w:id="1681195535">
              <w:marLeft w:val="0"/>
              <w:marRight w:val="0"/>
              <w:marTop w:val="0"/>
              <w:marBottom w:val="0"/>
              <w:divBdr>
                <w:top w:val="none" w:sz="0" w:space="0" w:color="auto"/>
                <w:left w:val="none" w:sz="0" w:space="0" w:color="auto"/>
                <w:bottom w:val="none" w:sz="0" w:space="0" w:color="auto"/>
                <w:right w:val="none" w:sz="0" w:space="0" w:color="auto"/>
              </w:divBdr>
            </w:div>
            <w:div w:id="206425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1331">
      <w:bodyDiv w:val="1"/>
      <w:marLeft w:val="0"/>
      <w:marRight w:val="0"/>
      <w:marTop w:val="0"/>
      <w:marBottom w:val="0"/>
      <w:divBdr>
        <w:top w:val="none" w:sz="0" w:space="0" w:color="auto"/>
        <w:left w:val="none" w:sz="0" w:space="0" w:color="auto"/>
        <w:bottom w:val="none" w:sz="0" w:space="0" w:color="auto"/>
        <w:right w:val="none" w:sz="0" w:space="0" w:color="auto"/>
      </w:divBdr>
    </w:div>
    <w:div w:id="1256088777">
      <w:bodyDiv w:val="1"/>
      <w:marLeft w:val="0"/>
      <w:marRight w:val="0"/>
      <w:marTop w:val="0"/>
      <w:marBottom w:val="0"/>
      <w:divBdr>
        <w:top w:val="none" w:sz="0" w:space="0" w:color="auto"/>
        <w:left w:val="none" w:sz="0" w:space="0" w:color="auto"/>
        <w:bottom w:val="none" w:sz="0" w:space="0" w:color="auto"/>
        <w:right w:val="none" w:sz="0" w:space="0" w:color="auto"/>
      </w:divBdr>
    </w:div>
    <w:div w:id="1394694091">
      <w:bodyDiv w:val="1"/>
      <w:marLeft w:val="0"/>
      <w:marRight w:val="0"/>
      <w:marTop w:val="0"/>
      <w:marBottom w:val="0"/>
      <w:divBdr>
        <w:top w:val="none" w:sz="0" w:space="0" w:color="auto"/>
        <w:left w:val="none" w:sz="0" w:space="0" w:color="auto"/>
        <w:bottom w:val="none" w:sz="0" w:space="0" w:color="auto"/>
        <w:right w:val="none" w:sz="0" w:space="0" w:color="auto"/>
      </w:divBdr>
    </w:div>
    <w:div w:id="1507593116">
      <w:bodyDiv w:val="1"/>
      <w:marLeft w:val="0"/>
      <w:marRight w:val="0"/>
      <w:marTop w:val="0"/>
      <w:marBottom w:val="0"/>
      <w:divBdr>
        <w:top w:val="none" w:sz="0" w:space="0" w:color="auto"/>
        <w:left w:val="none" w:sz="0" w:space="0" w:color="auto"/>
        <w:bottom w:val="none" w:sz="0" w:space="0" w:color="auto"/>
        <w:right w:val="none" w:sz="0" w:space="0" w:color="auto"/>
      </w:divBdr>
      <w:divsChild>
        <w:div w:id="791435827">
          <w:marLeft w:val="0"/>
          <w:marRight w:val="0"/>
          <w:marTop w:val="0"/>
          <w:marBottom w:val="0"/>
          <w:divBdr>
            <w:top w:val="none" w:sz="0" w:space="0" w:color="auto"/>
            <w:left w:val="none" w:sz="0" w:space="0" w:color="auto"/>
            <w:bottom w:val="none" w:sz="0" w:space="0" w:color="auto"/>
            <w:right w:val="none" w:sz="0" w:space="0" w:color="auto"/>
          </w:divBdr>
          <w:divsChild>
            <w:div w:id="1578202091">
              <w:marLeft w:val="0"/>
              <w:marRight w:val="0"/>
              <w:marTop w:val="0"/>
              <w:marBottom w:val="0"/>
              <w:divBdr>
                <w:top w:val="none" w:sz="0" w:space="0" w:color="auto"/>
                <w:left w:val="none" w:sz="0" w:space="0" w:color="auto"/>
                <w:bottom w:val="none" w:sz="0" w:space="0" w:color="auto"/>
                <w:right w:val="none" w:sz="0" w:space="0" w:color="auto"/>
              </w:divBdr>
            </w:div>
          </w:divsChild>
        </w:div>
        <w:div w:id="1041174047">
          <w:marLeft w:val="0"/>
          <w:marRight w:val="0"/>
          <w:marTop w:val="0"/>
          <w:marBottom w:val="0"/>
          <w:divBdr>
            <w:top w:val="none" w:sz="0" w:space="0" w:color="auto"/>
            <w:left w:val="none" w:sz="0" w:space="0" w:color="auto"/>
            <w:bottom w:val="none" w:sz="0" w:space="0" w:color="auto"/>
            <w:right w:val="none" w:sz="0" w:space="0" w:color="auto"/>
          </w:divBdr>
          <w:divsChild>
            <w:div w:id="213968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7995">
      <w:bodyDiv w:val="1"/>
      <w:marLeft w:val="0"/>
      <w:marRight w:val="0"/>
      <w:marTop w:val="0"/>
      <w:marBottom w:val="0"/>
      <w:divBdr>
        <w:top w:val="none" w:sz="0" w:space="0" w:color="auto"/>
        <w:left w:val="none" w:sz="0" w:space="0" w:color="auto"/>
        <w:bottom w:val="none" w:sz="0" w:space="0" w:color="auto"/>
        <w:right w:val="none" w:sz="0" w:space="0" w:color="auto"/>
      </w:divBdr>
    </w:div>
    <w:div w:id="1927231395">
      <w:bodyDiv w:val="1"/>
      <w:marLeft w:val="0"/>
      <w:marRight w:val="0"/>
      <w:marTop w:val="0"/>
      <w:marBottom w:val="0"/>
      <w:divBdr>
        <w:top w:val="none" w:sz="0" w:space="0" w:color="auto"/>
        <w:left w:val="none" w:sz="0" w:space="0" w:color="auto"/>
        <w:bottom w:val="none" w:sz="0" w:space="0" w:color="auto"/>
        <w:right w:val="none" w:sz="0" w:space="0" w:color="auto"/>
      </w:divBdr>
    </w:div>
    <w:div w:id="209985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udob\Downloads\dd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judob\Downloads\kkkk"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1331</Words>
  <Characters>7592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Blaushild</dc:creator>
  <cp:keywords/>
  <dc:description/>
  <cp:lastModifiedBy>Doug Brown</cp:lastModifiedBy>
  <cp:revision>2</cp:revision>
  <cp:lastPrinted>2025-02-02T16:58:00Z</cp:lastPrinted>
  <dcterms:created xsi:type="dcterms:W3CDTF">2025-02-06T21:43:00Z</dcterms:created>
  <dcterms:modified xsi:type="dcterms:W3CDTF">2025-02-06T21:43:00Z</dcterms:modified>
</cp:coreProperties>
</file>